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0427" w14:textId="4560F412" w:rsidR="00F07086" w:rsidRDefault="00F07086"/>
    <w:p w14:paraId="33803E77" w14:textId="59E93298" w:rsidR="00EA6E6D" w:rsidRDefault="00EA6E6D"/>
    <w:p w14:paraId="6246E97A" w14:textId="5577DB9D" w:rsidR="00EA6E6D" w:rsidRDefault="00EA6E6D"/>
    <w:p w14:paraId="24451E42" w14:textId="6543C50B" w:rsidR="000E06DE" w:rsidRDefault="002A715F">
      <w:r>
        <w:rPr>
          <w:rFonts w:hint="eastAsia"/>
        </w:rPr>
        <w:t>协议包括上位机发送给操作台数据或指令，操作台发送给上位机的数据或指令。</w:t>
      </w:r>
    </w:p>
    <w:p w14:paraId="7095CDF0" w14:textId="65857F62" w:rsidR="00480D8D" w:rsidRDefault="00480D8D"/>
    <w:p w14:paraId="4D74B7FB" w14:textId="32EE3672" w:rsidR="008F1CA0" w:rsidRPr="006D15EB" w:rsidRDefault="00372957">
      <w:pPr>
        <w:rPr>
          <w:rFonts w:ascii="黑体" w:eastAsia="黑体" w:hAnsi="黑体"/>
          <w:sz w:val="28"/>
          <w:szCs w:val="28"/>
        </w:rPr>
      </w:pPr>
      <w:r w:rsidRPr="006D15EB">
        <w:rPr>
          <w:rFonts w:ascii="黑体" w:eastAsia="黑体" w:hAnsi="黑体" w:hint="eastAsia"/>
          <w:sz w:val="28"/>
          <w:szCs w:val="28"/>
        </w:rPr>
        <w:t>上位机发送给操作台数据或指令</w:t>
      </w:r>
    </w:p>
    <w:p w14:paraId="77AB7BCB" w14:textId="4450E12F" w:rsidR="00372957" w:rsidRDefault="003729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2977"/>
        <w:gridCol w:w="2823"/>
      </w:tblGrid>
      <w:tr w:rsidR="00021FB9" w14:paraId="46C5BD91" w14:textId="77777777" w:rsidTr="00BF1FC1">
        <w:trPr>
          <w:trHeight w:val="300"/>
        </w:trPr>
        <w:tc>
          <w:tcPr>
            <w:tcW w:w="704" w:type="dxa"/>
          </w:tcPr>
          <w:p w14:paraId="441AA7F6" w14:textId="49A8834B" w:rsidR="00021FB9" w:rsidRDefault="00021FB9"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</w:tcPr>
          <w:p w14:paraId="4DAA5013" w14:textId="06EE1AA7" w:rsidR="00021FB9" w:rsidRDefault="00EF3210">
            <w:r>
              <w:rPr>
                <w:rFonts w:hint="eastAsia"/>
              </w:rPr>
              <w:t>数据位</w:t>
            </w:r>
          </w:p>
        </w:tc>
        <w:tc>
          <w:tcPr>
            <w:tcW w:w="2977" w:type="dxa"/>
          </w:tcPr>
          <w:p w14:paraId="19CEBC3A" w14:textId="77777777" w:rsidR="00021FB9" w:rsidRDefault="00021FB9"/>
        </w:tc>
        <w:tc>
          <w:tcPr>
            <w:tcW w:w="2823" w:type="dxa"/>
          </w:tcPr>
          <w:p w14:paraId="2B17AFF3" w14:textId="77777777" w:rsidR="00021FB9" w:rsidRDefault="00021FB9"/>
        </w:tc>
      </w:tr>
      <w:tr w:rsidR="00953800" w14:paraId="10AB04AF" w14:textId="77777777" w:rsidTr="00BF1FC1">
        <w:trPr>
          <w:trHeight w:val="289"/>
        </w:trPr>
        <w:tc>
          <w:tcPr>
            <w:tcW w:w="704" w:type="dxa"/>
          </w:tcPr>
          <w:p w14:paraId="2B0637AC" w14:textId="1885DA0D" w:rsidR="00953800" w:rsidRDefault="00953800" w:rsidP="00673D3D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8928CB7" w14:textId="602004CF" w:rsidR="00953800" w:rsidRDefault="003B54D5" w:rsidP="00673D3D">
            <w:r>
              <w:rPr>
                <w:rFonts w:hint="eastAsia"/>
              </w:rPr>
              <w:t>0</w:t>
            </w:r>
          </w:p>
        </w:tc>
        <w:tc>
          <w:tcPr>
            <w:tcW w:w="2977" w:type="dxa"/>
            <w:vMerge w:val="restart"/>
          </w:tcPr>
          <w:p w14:paraId="192D0A0C" w14:textId="4DFC6CF6" w:rsidR="00953800" w:rsidRDefault="003E1F5C" w:rsidP="00673D3D">
            <w:r>
              <w:rPr>
                <w:rFonts w:hint="eastAsia"/>
              </w:rPr>
              <w:t>协议ID</w:t>
            </w:r>
            <w:r w:rsidR="00B664EA">
              <w:t xml:space="preserve"> </w:t>
            </w:r>
            <w:r w:rsidR="005A711F">
              <w:rPr>
                <w:rFonts w:hint="eastAsia"/>
              </w:rPr>
              <w:t>，（150</w:t>
            </w:r>
            <w:r w:rsidR="004658D6">
              <w:t>(Hex)</w:t>
            </w:r>
            <w:r w:rsidR="005A711F">
              <w:rPr>
                <w:rFonts w:hint="eastAsia"/>
              </w:rPr>
              <w:t>）</w:t>
            </w:r>
          </w:p>
        </w:tc>
        <w:tc>
          <w:tcPr>
            <w:tcW w:w="2823" w:type="dxa"/>
          </w:tcPr>
          <w:p w14:paraId="6FE71F5C" w14:textId="151B4BE6" w:rsidR="00953800" w:rsidRDefault="00953800" w:rsidP="00673D3D">
            <w:r>
              <w:rPr>
                <w:rFonts w:hint="eastAsia"/>
              </w:rPr>
              <w:t>80</w:t>
            </w:r>
            <w:r w:rsidR="004658D6">
              <w:rPr>
                <w:rFonts w:hint="eastAsia"/>
              </w:rPr>
              <w:t>(</w:t>
            </w:r>
            <w:r w:rsidR="004658D6">
              <w:t>Dec)</w:t>
            </w:r>
          </w:p>
        </w:tc>
      </w:tr>
      <w:tr w:rsidR="00953800" w14:paraId="2A05486B" w14:textId="77777777" w:rsidTr="00BF1FC1">
        <w:trPr>
          <w:trHeight w:val="300"/>
        </w:trPr>
        <w:tc>
          <w:tcPr>
            <w:tcW w:w="704" w:type="dxa"/>
          </w:tcPr>
          <w:p w14:paraId="0BDF7595" w14:textId="620AE529" w:rsidR="00953800" w:rsidRDefault="00953800" w:rsidP="00673D3D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16AE9DF6" w14:textId="27DD4E7E" w:rsidR="00953800" w:rsidRDefault="00AD2A88" w:rsidP="00673D3D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Merge/>
          </w:tcPr>
          <w:p w14:paraId="43EEAF1F" w14:textId="76A98DE0" w:rsidR="00953800" w:rsidRDefault="00953800" w:rsidP="00673D3D"/>
        </w:tc>
        <w:tc>
          <w:tcPr>
            <w:tcW w:w="2823" w:type="dxa"/>
          </w:tcPr>
          <w:p w14:paraId="36C1206A" w14:textId="19633C1F" w:rsidR="00953800" w:rsidRDefault="00953800" w:rsidP="00673D3D">
            <w:r>
              <w:rPr>
                <w:rFonts w:hint="eastAsia"/>
              </w:rPr>
              <w:t>1</w:t>
            </w:r>
            <w:r w:rsidR="004658D6">
              <w:t>(Dec)</w:t>
            </w:r>
          </w:p>
        </w:tc>
      </w:tr>
      <w:tr w:rsidR="00673D3D" w14:paraId="67FC2AB4" w14:textId="77777777" w:rsidTr="00BF1FC1">
        <w:trPr>
          <w:trHeight w:val="300"/>
        </w:trPr>
        <w:tc>
          <w:tcPr>
            <w:tcW w:w="704" w:type="dxa"/>
          </w:tcPr>
          <w:p w14:paraId="240EB3DA" w14:textId="24988301" w:rsidR="00673D3D" w:rsidRDefault="00673D3D" w:rsidP="00673D3D"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63168A29" w14:textId="271A4DC9" w:rsidR="00673D3D" w:rsidRDefault="00F24414" w:rsidP="00673D3D">
            <w:r>
              <w:t>2</w:t>
            </w:r>
            <w:r w:rsidR="0078279B">
              <w:rPr>
                <w:rFonts w:hint="eastAsia"/>
              </w:rPr>
              <w:t>~</w:t>
            </w:r>
            <w:r w:rsidR="00234475"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72BF2A2C" w14:textId="42E019AB" w:rsidR="00673D3D" w:rsidRDefault="00E37115" w:rsidP="00673D3D">
            <w:r>
              <w:rPr>
                <w:rFonts w:hint="eastAsia"/>
              </w:rPr>
              <w:t>协议</w:t>
            </w:r>
            <w:r w:rsidR="00D212A9">
              <w:rPr>
                <w:rFonts w:hint="eastAsia"/>
              </w:rPr>
              <w:t>载荷</w:t>
            </w:r>
          </w:p>
        </w:tc>
        <w:tc>
          <w:tcPr>
            <w:tcW w:w="2823" w:type="dxa"/>
          </w:tcPr>
          <w:p w14:paraId="2AC1CDAD" w14:textId="67FD74D1" w:rsidR="00673D3D" w:rsidRDefault="00BA1A67" w:rsidP="00673D3D">
            <w:r>
              <w:rPr>
                <w:rFonts w:hint="eastAsia"/>
              </w:rPr>
              <w:t>协议</w:t>
            </w:r>
            <w:r w:rsidR="00800EB3">
              <w:rPr>
                <w:rFonts w:hint="eastAsia"/>
              </w:rPr>
              <w:t>载荷</w:t>
            </w:r>
            <w:r w:rsidR="00FA605E">
              <w:rPr>
                <w:rFonts w:hint="eastAsia"/>
              </w:rPr>
              <w:t>B</w:t>
            </w:r>
            <w:r w:rsidR="0042712D">
              <w:rPr>
                <w:rFonts w:hint="eastAsia"/>
              </w:rPr>
              <w:t>0</w:t>
            </w:r>
            <w:r w:rsidR="0034665B">
              <w:rPr>
                <w:rFonts w:hint="eastAsia"/>
              </w:rPr>
              <w:t>~B</w:t>
            </w:r>
            <w:r w:rsidR="0034665B">
              <w:t>7</w:t>
            </w:r>
          </w:p>
        </w:tc>
      </w:tr>
    </w:tbl>
    <w:p w14:paraId="6DDB96F9" w14:textId="585FCCDA" w:rsidR="00021FB9" w:rsidRDefault="00021FB9"/>
    <w:p w14:paraId="3E3CDB1F" w14:textId="219E0818" w:rsidR="00D53DC4" w:rsidRDefault="00C3003A">
      <w:r>
        <w:rPr>
          <w:rFonts w:hint="eastAsia"/>
        </w:rPr>
        <w:t>每次发送一个命令，每个命令每次发送10个字节，包括2个字节的ID（16#150）</w:t>
      </w:r>
      <w:r w:rsidR="001078D6">
        <w:rPr>
          <w:rFonts w:hint="eastAsia"/>
        </w:rPr>
        <w:t>，</w:t>
      </w:r>
      <w:r w:rsidR="001078D6">
        <w:t>8</w:t>
      </w:r>
      <w:r w:rsidR="001078D6">
        <w:rPr>
          <w:rFonts w:hint="eastAsia"/>
        </w:rPr>
        <w:t>个字节的数据（协议载荷）</w:t>
      </w:r>
      <w:r w:rsidR="00A33277">
        <w:rPr>
          <w:rFonts w:hint="eastAsia"/>
        </w:rPr>
        <w:t>。</w:t>
      </w:r>
      <w:r w:rsidR="007F3E50">
        <w:rPr>
          <w:rFonts w:hint="eastAsia"/>
        </w:rPr>
        <w:t>发送格式为UDP</w:t>
      </w:r>
      <w:r w:rsidR="007F3E50">
        <w:t>_TXT:=</w:t>
      </w:r>
      <w:r w:rsidR="007F3E50" w:rsidRPr="007F3E50">
        <w:t xml:space="preserve"> (80,1,B0,B1,B2,B3,B4,B5,B6,B7）</w:t>
      </w:r>
      <w:r w:rsidR="00A33277">
        <w:rPr>
          <w:rFonts w:hint="eastAsia"/>
        </w:rPr>
        <w:t>，</w:t>
      </w:r>
      <w:r w:rsidR="0064797E">
        <w:rPr>
          <w:rFonts w:hint="eastAsia"/>
        </w:rPr>
        <w:t>其中B0~B7为协议载荷</w:t>
      </w:r>
      <w:r w:rsidR="004B59CF">
        <w:rPr>
          <w:rFonts w:hint="eastAsia"/>
        </w:rPr>
        <w:t>。</w:t>
      </w:r>
    </w:p>
    <w:p w14:paraId="229CD0FB" w14:textId="750FAE06" w:rsidR="003E5F11" w:rsidRDefault="003E114E" w:rsidP="003E5F11">
      <w:r>
        <w:rPr>
          <w:rFonts w:hint="eastAsia"/>
        </w:rPr>
        <w:t>1）</w:t>
      </w:r>
      <w:r w:rsidR="00DB0976">
        <w:rPr>
          <w:rFonts w:hint="eastAsia"/>
        </w:rPr>
        <w:t>协议ID，例如16#150</w:t>
      </w:r>
      <w:r w:rsidR="0025656A">
        <w:rPr>
          <w:rFonts w:hint="eastAsia"/>
        </w:rPr>
        <w:t>，</w:t>
      </w:r>
      <w:r w:rsidR="00675F6A">
        <w:rPr>
          <w:rFonts w:hint="eastAsia"/>
        </w:rPr>
        <w:t>150为十六进制数，0x</w:t>
      </w:r>
      <w:r w:rsidR="00675F6A">
        <w:t>150</w:t>
      </w:r>
      <w:r w:rsidR="003E5F11">
        <w:rPr>
          <w:rFonts w:hint="eastAsia"/>
        </w:rPr>
        <w:t>。150转二进制</w:t>
      </w:r>
      <w:r w:rsidR="003D716A" w:rsidRPr="003D716A">
        <w:t>1 0101 0000</w:t>
      </w:r>
      <w:r w:rsidR="003D716A" w:rsidRPr="003D716A">
        <w:rPr>
          <w:rFonts w:ascii="MS Gothic" w:eastAsia="MS Gothic" w:hAnsi="MS Gothic" w:cs="MS Gothic" w:hint="eastAsia"/>
        </w:rPr>
        <w:t>‬</w:t>
      </w:r>
      <w:r w:rsidR="003D716A">
        <w:rPr>
          <w:rFonts w:asciiTheme="minorEastAsia" w:hAnsiTheme="minorEastAsia" w:cs="MS Gothic" w:hint="eastAsia"/>
        </w:rPr>
        <w:t>，</w:t>
      </w:r>
      <w:r w:rsidR="003D716A" w:rsidRPr="003D716A">
        <w:t xml:space="preserve"> 0101 0000</w:t>
      </w:r>
      <w:r w:rsidR="003D716A">
        <w:rPr>
          <w:rFonts w:hint="eastAsia"/>
        </w:rPr>
        <w:t>转十进制</w:t>
      </w:r>
      <w:r w:rsidR="003E5F11">
        <w:rPr>
          <w:rFonts w:hint="eastAsia"/>
        </w:rPr>
        <w:t>80</w:t>
      </w:r>
      <w:r w:rsidR="0007530D">
        <w:rPr>
          <w:rFonts w:hint="eastAsia"/>
        </w:rPr>
        <w:t>，</w:t>
      </w:r>
      <w:r w:rsidR="0019384C">
        <w:rPr>
          <w:rFonts w:hint="eastAsia"/>
        </w:rPr>
        <w:t>1转十进制1</w:t>
      </w:r>
      <w:r w:rsidR="00B275FF">
        <w:rPr>
          <w:rFonts w:hint="eastAsia"/>
        </w:rPr>
        <w:t>。</w:t>
      </w:r>
      <w:r w:rsidR="00AD2A88">
        <w:rPr>
          <w:rFonts w:hint="eastAsia"/>
        </w:rPr>
        <w:t>即</w:t>
      </w:r>
      <w:r w:rsidR="00206F1B">
        <w:rPr>
          <w:rFonts w:hint="eastAsia"/>
        </w:rPr>
        <w:t>B0为80，B1为1</w:t>
      </w:r>
      <w:r w:rsidR="00D90DCE">
        <w:rPr>
          <w:rFonts w:hint="eastAsia"/>
        </w:rPr>
        <w:t>；</w:t>
      </w:r>
    </w:p>
    <w:p w14:paraId="75940573" w14:textId="4532C8A7" w:rsidR="00C014CB" w:rsidRDefault="00C014CB" w:rsidP="003E5F11">
      <w:r>
        <w:rPr>
          <w:rFonts w:hint="eastAsia"/>
        </w:rPr>
        <w:t>2）协议载荷，</w:t>
      </w:r>
      <w:r w:rsidR="005C3B29">
        <w:rPr>
          <w:rFonts w:hint="eastAsia"/>
        </w:rPr>
        <w:t>协议载荷包括八个字节</w:t>
      </w:r>
      <w:r w:rsidR="000D3B67">
        <w:rPr>
          <w:rFonts w:hint="eastAsia"/>
        </w:rPr>
        <w:t>，表示协议的物理含义。</w:t>
      </w:r>
      <w:r w:rsidR="005C3B29">
        <w:rPr>
          <w:rFonts w:hint="eastAsia"/>
        </w:rPr>
        <w:t>协议物理含义</w:t>
      </w:r>
      <w:r w:rsidR="00823E9A">
        <w:rPr>
          <w:rFonts w:hint="eastAsia"/>
        </w:rPr>
        <w:t>包括</w:t>
      </w:r>
      <w:r w:rsidR="00A55A86">
        <w:rPr>
          <w:rFonts w:hint="eastAsia"/>
        </w:rPr>
        <w:t>上位机页面切换发送命令，上位发送操作台命令两种。两种命令协议格式没有区别；</w:t>
      </w:r>
      <w:r w:rsidR="0014292C">
        <w:rPr>
          <w:rFonts w:hint="eastAsia"/>
        </w:rPr>
        <w:t>协议载荷中无数据字段填充零；</w:t>
      </w:r>
    </w:p>
    <w:p w14:paraId="6FE52E56" w14:textId="3DEF4AF3" w:rsidR="00C014CB" w:rsidRDefault="00C014CB" w:rsidP="003E5F11"/>
    <w:p w14:paraId="6307FD1C" w14:textId="2CBF4020" w:rsidR="00630BBC" w:rsidRDefault="00630BBC" w:rsidP="00065BD4"/>
    <w:p w14:paraId="400BD4FB" w14:textId="59DCF855" w:rsidR="00C9049F" w:rsidRPr="00054C7C" w:rsidRDefault="00C9049F" w:rsidP="00065BD4">
      <w:pPr>
        <w:rPr>
          <w:rFonts w:ascii="黑体" w:eastAsia="黑体" w:hAnsi="黑体"/>
          <w:sz w:val="28"/>
          <w:szCs w:val="28"/>
        </w:rPr>
      </w:pPr>
      <w:r w:rsidRPr="00054C7C">
        <w:rPr>
          <w:rFonts w:ascii="黑体" w:eastAsia="黑体" w:hAnsi="黑体" w:hint="eastAsia"/>
          <w:sz w:val="28"/>
          <w:szCs w:val="28"/>
        </w:rPr>
        <w:t>操作台发送上位机</w:t>
      </w:r>
    </w:p>
    <w:p w14:paraId="0D2FB218" w14:textId="79CFF4B1" w:rsidR="00881578" w:rsidRDefault="00881578" w:rsidP="00065BD4"/>
    <w:p w14:paraId="39EB306C" w14:textId="2649F8E5" w:rsidR="00881578" w:rsidRDefault="00845139" w:rsidP="00065BD4">
      <w:proofErr w:type="spellStart"/>
      <w:r w:rsidRPr="00845139">
        <w:t>CurOpState</w:t>
      </w:r>
      <w:proofErr w:type="spellEnd"/>
      <w:r w:rsidRPr="00845139">
        <w:t xml:space="preserve"> ：当前工作状态，Con_Set0：上位机发送的B0字节，Con_Set1：上位机发送的B1字节，Con_Set2：上位机发送的B2字节</w:t>
      </w:r>
    </w:p>
    <w:p w14:paraId="7EDE2D99" w14:textId="19B25562" w:rsidR="00A40A9C" w:rsidRDefault="00A40A9C" w:rsidP="00065BD4"/>
    <w:p w14:paraId="69824F8A" w14:textId="74C4E930" w:rsidR="00D556FD" w:rsidRDefault="00D556FD" w:rsidP="00065BD4">
      <w:r>
        <w:rPr>
          <w:rFonts w:hint="eastAsia"/>
        </w:rPr>
        <w:t>UDP协议，</w:t>
      </w:r>
      <w:r w:rsidR="000F781E">
        <w:rPr>
          <w:rFonts w:hint="eastAsia"/>
        </w:rPr>
        <w:t>不发送协议ID，数据按顺序排列。没有数据填充</w:t>
      </w:r>
      <w:r w:rsidR="0056709E">
        <w:rPr>
          <w:rFonts w:hint="eastAsia"/>
        </w:rPr>
        <w:t>零，数据从1~172</w:t>
      </w:r>
      <w:r w:rsidR="00541658">
        <w:rPr>
          <w:rFonts w:hint="eastAsia"/>
        </w:rPr>
        <w:t>，总共500字节。</w:t>
      </w:r>
    </w:p>
    <w:p w14:paraId="0576979E" w14:textId="08684F56" w:rsidR="002E5B12" w:rsidRDefault="002E5B12" w:rsidP="00065BD4"/>
    <w:p w14:paraId="5BE6ECF2" w14:textId="6B53473B" w:rsidR="002E5B12" w:rsidRDefault="002E5B12" w:rsidP="00065BD4"/>
    <w:p w14:paraId="74E095BF" w14:textId="66DDAF34" w:rsidR="006D5D48" w:rsidRDefault="006D5D48" w:rsidP="00065BD4"/>
    <w:p w14:paraId="746923F8" w14:textId="72F82760" w:rsidR="000E7E4C" w:rsidRDefault="000E7E4C" w:rsidP="000E7E4C">
      <w:r>
        <w:rPr>
          <w:rFonts w:hint="eastAsia"/>
        </w:rPr>
        <w:t>从示教页面、位置补偿和位置标定页面切换到主页面发送进入手动模式命令</w:t>
      </w:r>
    </w:p>
    <w:p w14:paraId="579EE2D6" w14:textId="77777777" w:rsidR="000E7E4C" w:rsidRDefault="000E7E4C" w:rsidP="000E7E4C"/>
    <w:p w14:paraId="6197509B" w14:textId="0972FBE8" w:rsidR="006D5D48" w:rsidRDefault="000E7E4C" w:rsidP="000E7E4C">
      <w:r>
        <w:rPr>
          <w:rFonts w:hint="eastAsia"/>
        </w:rPr>
        <w:t>当前模式为自动模式时，从主页面切换到示教页面、位置补偿和位置标定页面时必须先操作切换为手动模式，否则禁止切换</w:t>
      </w:r>
    </w:p>
    <w:p w14:paraId="1B36AF14" w14:textId="1BE743CC" w:rsidR="00632B41" w:rsidRDefault="00632B41" w:rsidP="000E7E4C"/>
    <w:p w14:paraId="12209F10" w14:textId="77777777" w:rsidR="00632B41" w:rsidRDefault="00632B41" w:rsidP="000E7E4C"/>
    <w:p w14:paraId="0221C96E" w14:textId="13F2D124" w:rsidR="00A40A9C" w:rsidRDefault="00A40A9C" w:rsidP="00065BD4"/>
    <w:p w14:paraId="654DFD76" w14:textId="7C017839" w:rsidR="00E84150" w:rsidRDefault="00E84150" w:rsidP="00065BD4"/>
    <w:p w14:paraId="5F6E132C" w14:textId="1CE2718D" w:rsidR="00E84150" w:rsidRDefault="00E84150" w:rsidP="00065BD4"/>
    <w:p w14:paraId="362AFDA6" w14:textId="2A519176" w:rsidR="00E84150" w:rsidRDefault="00E84150" w:rsidP="00065BD4"/>
    <w:p w14:paraId="164632A3" w14:textId="5233771B" w:rsidR="00E84150" w:rsidRDefault="00E84150" w:rsidP="00065BD4"/>
    <w:p w14:paraId="1B6D16C2" w14:textId="0BACC3BB" w:rsidR="008166EE" w:rsidRPr="002D20CE" w:rsidRDefault="008166EE" w:rsidP="002D20CE">
      <w:pPr>
        <w:jc w:val="center"/>
        <w:rPr>
          <w:rFonts w:ascii="黑体" w:eastAsia="黑体" w:hAnsi="黑体"/>
          <w:sz w:val="28"/>
          <w:szCs w:val="28"/>
        </w:rPr>
      </w:pPr>
      <w:r w:rsidRPr="002D20CE">
        <w:rPr>
          <w:rFonts w:ascii="黑体" w:eastAsia="黑体" w:hAnsi="黑体" w:hint="eastAsia"/>
          <w:sz w:val="28"/>
          <w:szCs w:val="28"/>
        </w:rPr>
        <w:t>二层台界面</w:t>
      </w:r>
    </w:p>
    <w:p w14:paraId="7DDD8D1C" w14:textId="40084F34" w:rsidR="00106D1C" w:rsidRDefault="00106D1C" w:rsidP="00065BD4"/>
    <w:p w14:paraId="19D3502A" w14:textId="498BC85B" w:rsidR="001473F9" w:rsidRDefault="001473F9" w:rsidP="00065BD4">
      <w:r>
        <w:rPr>
          <w:rFonts w:hint="eastAsia"/>
        </w:rPr>
        <w:t>回零：</w:t>
      </w:r>
      <w:r w:rsidR="00C82F00">
        <w:rPr>
          <w:rFonts w:hint="eastAsia"/>
        </w:rPr>
        <w:t>（16#102，B</w:t>
      </w:r>
      <w:r w:rsidR="00C82F00">
        <w:t>7,b0</w:t>
      </w:r>
      <w:r w:rsidR="00C82F00">
        <w:rPr>
          <w:rFonts w:hint="eastAsia"/>
        </w:rPr>
        <w:t>：小车电机回零状态），（16</w:t>
      </w:r>
      <w:r w:rsidR="00C82F00">
        <w:t>#102,B7,b2:</w:t>
      </w:r>
      <w:r w:rsidR="00C82F00">
        <w:rPr>
          <w:rFonts w:hint="eastAsia"/>
        </w:rPr>
        <w:t>手臂电机回零状态），</w:t>
      </w:r>
      <w:r w:rsidR="000631B9">
        <w:rPr>
          <w:rFonts w:hint="eastAsia"/>
        </w:rPr>
        <w:t>（16#102，B</w:t>
      </w:r>
      <w:r w:rsidR="000631B9">
        <w:t>7</w:t>
      </w:r>
      <w:r w:rsidR="00CD182F">
        <w:t>,B4:</w:t>
      </w:r>
      <w:r w:rsidR="00CD182F">
        <w:rPr>
          <w:rFonts w:hint="eastAsia"/>
        </w:rPr>
        <w:t>回转电机回零状态</w:t>
      </w:r>
      <w:r w:rsidR="000631B9">
        <w:rPr>
          <w:rFonts w:hint="eastAsia"/>
        </w:rPr>
        <w:t>）</w:t>
      </w:r>
      <w:r w:rsidR="006371E8">
        <w:t xml:space="preserve"> </w:t>
      </w:r>
      <w:r w:rsidR="006371E8">
        <w:rPr>
          <w:rFonts w:hint="eastAsia"/>
        </w:rPr>
        <w:t>0未准备好，1准备好</w:t>
      </w:r>
      <w:r w:rsidR="00252B57">
        <w:rPr>
          <w:rFonts w:hint="eastAsia"/>
        </w:rPr>
        <w:t>；</w:t>
      </w:r>
      <w:r w:rsidR="00414D82">
        <w:rPr>
          <w:rFonts w:hint="eastAsia"/>
        </w:rPr>
        <w:t>准备好图案显示绿色，未准备好显示红色</w:t>
      </w:r>
      <w:r w:rsidR="00867BCF">
        <w:rPr>
          <w:rFonts w:hint="eastAsia"/>
        </w:rPr>
        <w:t>。</w:t>
      </w:r>
    </w:p>
    <w:p w14:paraId="129236BC" w14:textId="77777777" w:rsidR="00C22B3F" w:rsidRDefault="00C22B3F" w:rsidP="00065BD4"/>
    <w:p w14:paraId="2D2923A5" w14:textId="0E4A7E73" w:rsidR="008166EE" w:rsidRDefault="0046575A" w:rsidP="00065BD4">
      <w:r>
        <w:rPr>
          <w:rFonts w:hint="eastAsia"/>
        </w:rPr>
        <w:t>电机：</w:t>
      </w:r>
      <w:r w:rsidR="00252B57">
        <w:rPr>
          <w:rFonts w:hint="eastAsia"/>
        </w:rPr>
        <w:t>（16#102,B</w:t>
      </w:r>
      <w:r w:rsidR="00252B57">
        <w:t>7,b1:</w:t>
      </w:r>
      <w:r w:rsidR="00252B57">
        <w:rPr>
          <w:rFonts w:hint="eastAsia"/>
        </w:rPr>
        <w:t>小车电机工作状态），（16#102,B</w:t>
      </w:r>
      <w:r w:rsidR="00252B57">
        <w:t>7,b</w:t>
      </w:r>
      <w:r w:rsidR="00DC75F0">
        <w:rPr>
          <w:rFonts w:hint="eastAsia"/>
        </w:rPr>
        <w:t>3</w:t>
      </w:r>
      <w:r w:rsidR="00252B57">
        <w:t>:</w:t>
      </w:r>
      <w:r w:rsidR="00DC75F0">
        <w:rPr>
          <w:rFonts w:hint="eastAsia"/>
        </w:rPr>
        <w:t>手臂</w:t>
      </w:r>
      <w:r w:rsidR="00252B57">
        <w:rPr>
          <w:rFonts w:hint="eastAsia"/>
        </w:rPr>
        <w:t>电机工作状态），（16#102,B</w:t>
      </w:r>
      <w:r w:rsidR="00252B57">
        <w:t>7,b</w:t>
      </w:r>
      <w:r w:rsidR="00A97F41">
        <w:rPr>
          <w:rFonts w:hint="eastAsia"/>
        </w:rPr>
        <w:t>5</w:t>
      </w:r>
      <w:r w:rsidR="00252B57">
        <w:t>:</w:t>
      </w:r>
      <w:r w:rsidR="009A2B7F">
        <w:rPr>
          <w:rFonts w:hint="eastAsia"/>
        </w:rPr>
        <w:t>回转</w:t>
      </w:r>
      <w:r w:rsidR="00252B57">
        <w:rPr>
          <w:rFonts w:hint="eastAsia"/>
        </w:rPr>
        <w:t>电机工作状态）</w:t>
      </w:r>
      <w:r w:rsidR="001C00B2">
        <w:rPr>
          <w:rFonts w:hint="eastAsia"/>
        </w:rPr>
        <w:t xml:space="preserve"> 0，工作不正常，1工作正常；</w:t>
      </w:r>
    </w:p>
    <w:p w14:paraId="5AE1C570" w14:textId="77777777" w:rsidR="00C22B3F" w:rsidRDefault="00C22B3F" w:rsidP="00065BD4"/>
    <w:p w14:paraId="7A8AA2CD" w14:textId="2260345A" w:rsidR="0046575A" w:rsidRDefault="0046575A" w:rsidP="00065BD4">
      <w:r>
        <w:rPr>
          <w:rFonts w:hint="eastAsia"/>
        </w:rPr>
        <w:t>回转</w:t>
      </w:r>
      <w:r w:rsidR="00ED094D">
        <w:rPr>
          <w:rFonts w:hint="eastAsia"/>
        </w:rPr>
        <w:t>：(</w:t>
      </w:r>
      <w:r w:rsidR="00ED094D">
        <w:t>16#</w:t>
      </w:r>
      <w:proofErr w:type="gramStart"/>
      <w:r w:rsidR="00ED094D">
        <w:t>101,B</w:t>
      </w:r>
      <w:proofErr w:type="gramEnd"/>
      <w:r w:rsidR="00ED094D">
        <w:t>4) LSB 1 deg</w:t>
      </w:r>
    </w:p>
    <w:p w14:paraId="5FC5324A" w14:textId="77777777" w:rsidR="00C22B3F" w:rsidRDefault="00C22B3F" w:rsidP="00065BD4"/>
    <w:p w14:paraId="7D0C60E0" w14:textId="774C1961" w:rsidR="0046575A" w:rsidRPr="00624918" w:rsidRDefault="0046575A" w:rsidP="00065BD4">
      <w:r w:rsidRPr="00624918">
        <w:rPr>
          <w:rFonts w:hint="eastAsia"/>
        </w:rPr>
        <w:t>标定值：</w:t>
      </w:r>
      <w:r w:rsidR="00BA61D4" w:rsidRPr="00624918">
        <w:rPr>
          <w:rFonts w:hint="eastAsia"/>
        </w:rPr>
        <w:t>(</w:t>
      </w:r>
      <w:r w:rsidR="00C7624B" w:rsidRPr="00624918">
        <w:rPr>
          <w:rFonts w:hint="eastAsia"/>
        </w:rPr>
        <w:t>操作台发上位机160~163</w:t>
      </w:r>
      <w:r w:rsidR="00873FC1" w:rsidRPr="00624918">
        <w:rPr>
          <w:rFonts w:hint="eastAsia"/>
        </w:rPr>
        <w:t>：大钩编码器标定值，小头模式</w:t>
      </w:r>
      <w:r w:rsidR="00BA61D4" w:rsidRPr="00624918">
        <w:t>)</w:t>
      </w:r>
      <w:r w:rsidR="002640EF" w:rsidRPr="00624918">
        <w:t xml:space="preserve"> </w:t>
      </w:r>
      <w:r w:rsidR="00695AEE" w:rsidRPr="00624918">
        <w:rPr>
          <w:rFonts w:hint="eastAsia"/>
        </w:rPr>
        <w:t>，直接显示整数值</w:t>
      </w:r>
    </w:p>
    <w:p w14:paraId="3E980716" w14:textId="7F31557C" w:rsidR="0046575A" w:rsidRPr="00624918" w:rsidRDefault="0046575A" w:rsidP="00065BD4">
      <w:r w:rsidRPr="00624918">
        <w:rPr>
          <w:rFonts w:hint="eastAsia"/>
        </w:rPr>
        <w:t>大钩高度：</w:t>
      </w:r>
      <w:r w:rsidR="00F4797A" w:rsidRPr="00624918">
        <w:rPr>
          <w:rFonts w:hint="eastAsia"/>
        </w:rPr>
        <w:t>(操作台发上位机156~159：大钩编码器</w:t>
      </w:r>
      <w:r w:rsidR="00FB73BF" w:rsidRPr="00624918">
        <w:rPr>
          <w:rFonts w:hint="eastAsia"/>
        </w:rPr>
        <w:t>实时值</w:t>
      </w:r>
      <w:r w:rsidR="00F4797A" w:rsidRPr="00624918">
        <w:rPr>
          <w:rFonts w:hint="eastAsia"/>
        </w:rPr>
        <w:t>，小头模式</w:t>
      </w:r>
      <w:r w:rsidR="00F4797A" w:rsidRPr="00624918">
        <w:t>)</w:t>
      </w:r>
      <w:r w:rsidR="00695AEE" w:rsidRPr="00624918">
        <w:rPr>
          <w:rFonts w:hint="eastAsia"/>
        </w:rPr>
        <w:t xml:space="preserve"> ，直接显示整数值</w:t>
      </w:r>
    </w:p>
    <w:p w14:paraId="08000A34" w14:textId="2B2739AB" w:rsidR="0046575A" w:rsidRDefault="0046575A" w:rsidP="00065BD4">
      <w:r w:rsidRPr="00624918">
        <w:rPr>
          <w:rFonts w:hint="eastAsia"/>
        </w:rPr>
        <w:t>标定状态：</w:t>
      </w:r>
      <w:r w:rsidR="002640EF" w:rsidRPr="00624918">
        <w:rPr>
          <w:rFonts w:hint="eastAsia"/>
        </w:rPr>
        <w:t>(操作台发上位机134，</w:t>
      </w:r>
      <w:r w:rsidR="002640EF" w:rsidRPr="00624918">
        <w:t>b4</w:t>
      </w:r>
      <w:r w:rsidR="002640EF" w:rsidRPr="00624918">
        <w:rPr>
          <w:rFonts w:hint="eastAsia"/>
        </w:rPr>
        <w:t>：大钩编码器标定状态（true：已标定）</w:t>
      </w:r>
      <w:r w:rsidR="002640EF" w:rsidRPr="00624918">
        <w:t xml:space="preserve">) </w:t>
      </w:r>
      <w:r w:rsidR="002640EF" w:rsidRPr="00624918">
        <w:rPr>
          <w:rFonts w:hint="eastAsia"/>
        </w:rPr>
        <w:t>，1表示已标定</w:t>
      </w:r>
    </w:p>
    <w:p w14:paraId="1ADC2778" w14:textId="77777777" w:rsidR="00C22B3F" w:rsidRDefault="00C22B3F" w:rsidP="00065BD4"/>
    <w:p w14:paraId="56814E46" w14:textId="7EEB62E7" w:rsidR="0046575A" w:rsidRPr="00BC6B3D" w:rsidRDefault="00E02AB5" w:rsidP="00065BD4">
      <w:r w:rsidRPr="00BC6B3D">
        <w:t>z</w:t>
      </w:r>
      <w:r w:rsidR="0046575A" w:rsidRPr="00BC6B3D">
        <w:t>:</w:t>
      </w:r>
      <w:r w:rsidR="00EB6733" w:rsidRPr="00BC6B3D">
        <w:rPr>
          <w:rFonts w:hint="eastAsia"/>
        </w:rPr>
        <w:t>（16#103，B</w:t>
      </w:r>
      <w:r w:rsidR="00EB6733" w:rsidRPr="00BC6B3D">
        <w:t>0</w:t>
      </w:r>
      <w:r w:rsidR="00EB6733" w:rsidRPr="00BC6B3D">
        <w:rPr>
          <w:rFonts w:hint="eastAsia"/>
        </w:rPr>
        <w:t>：抓手电机采样值（低8位））（16#103，B1：抓手电机</w:t>
      </w:r>
      <w:r w:rsidR="00BD34BA" w:rsidRPr="00BC6B3D">
        <w:rPr>
          <w:rFonts w:hint="eastAsia"/>
        </w:rPr>
        <w:t>采样值</w:t>
      </w:r>
      <w:r w:rsidR="00EB6733" w:rsidRPr="00BC6B3D">
        <w:rPr>
          <w:rFonts w:hint="eastAsia"/>
        </w:rPr>
        <w:t>（高8位）</w:t>
      </w:r>
      <w:r w:rsidR="009B791D" w:rsidRPr="00BC6B3D">
        <w:rPr>
          <w:rFonts w:hint="eastAsia"/>
        </w:rPr>
        <w:t>）</w:t>
      </w:r>
    </w:p>
    <w:p w14:paraId="35315E75" w14:textId="536B73A0" w:rsidR="0046575A" w:rsidRPr="00BC6B3D" w:rsidRDefault="0046575A" w:rsidP="00065BD4">
      <w:r w:rsidRPr="00BC6B3D">
        <w:rPr>
          <w:rFonts w:hint="eastAsia"/>
        </w:rPr>
        <w:t>S</w:t>
      </w:r>
      <w:r w:rsidR="00E02AB5" w:rsidRPr="00BC6B3D">
        <w:t>1</w:t>
      </w:r>
      <w:r w:rsidRPr="00BC6B3D">
        <w:t>:</w:t>
      </w:r>
      <w:r w:rsidR="009A527C" w:rsidRPr="00BC6B3D">
        <w:rPr>
          <w:rFonts w:hint="eastAsia"/>
        </w:rPr>
        <w:t>（16#103，B</w:t>
      </w:r>
      <w:r w:rsidR="00BD34BA" w:rsidRPr="00BC6B3D">
        <w:t>2</w:t>
      </w:r>
      <w:r w:rsidR="009A527C" w:rsidRPr="00BC6B3D">
        <w:rPr>
          <w:rFonts w:hint="eastAsia"/>
        </w:rPr>
        <w:t>：左手指电机采样值（低8位））（16#103，</w:t>
      </w:r>
      <w:r w:rsidR="00BD34BA" w:rsidRPr="00BC6B3D">
        <w:rPr>
          <w:rFonts w:hint="eastAsia"/>
        </w:rPr>
        <w:t>B</w:t>
      </w:r>
      <w:r w:rsidR="00BD34BA" w:rsidRPr="00BC6B3D">
        <w:t>3</w:t>
      </w:r>
      <w:r w:rsidR="00FE4C34" w:rsidRPr="00BC6B3D">
        <w:rPr>
          <w:rFonts w:hint="eastAsia"/>
        </w:rPr>
        <w:t>：左手指电机采样值（高8位））</w:t>
      </w:r>
    </w:p>
    <w:p w14:paraId="17DB461F" w14:textId="0AE2F1FA" w:rsidR="0046575A" w:rsidRDefault="00F37E55" w:rsidP="00065BD4">
      <w:r w:rsidRPr="00BC6B3D">
        <w:rPr>
          <w:rFonts w:hint="eastAsia"/>
        </w:rPr>
        <w:t>S</w:t>
      </w:r>
      <w:r w:rsidR="00E02AB5" w:rsidRPr="00BC6B3D">
        <w:t>2</w:t>
      </w:r>
      <w:r w:rsidR="0046575A" w:rsidRPr="00BC6B3D">
        <w:t>:</w:t>
      </w:r>
      <w:r w:rsidR="00D02B4D" w:rsidRPr="00BC6B3D">
        <w:rPr>
          <w:rFonts w:hint="eastAsia"/>
        </w:rPr>
        <w:t>（16#103，B4：右手指电机采样值（低8位））（16#103，B5：右手指电机采样值</w:t>
      </w:r>
      <w:r w:rsidR="009D57D5" w:rsidRPr="00BC6B3D">
        <w:rPr>
          <w:rFonts w:hint="eastAsia"/>
        </w:rPr>
        <w:t>（高8位））</w:t>
      </w:r>
    </w:p>
    <w:p w14:paraId="3F69ACF5" w14:textId="77777777" w:rsidR="00C22B3F" w:rsidRDefault="00C22B3F" w:rsidP="00065BD4"/>
    <w:p w14:paraId="4C24CF53" w14:textId="21AB08D7" w:rsidR="00191ABA" w:rsidRDefault="00191ABA" w:rsidP="00065BD4">
      <w:r>
        <w:rPr>
          <w:rFonts w:hint="eastAsia"/>
        </w:rPr>
        <w:t>手动/自动：</w:t>
      </w:r>
      <w:r w:rsidR="00C648E9">
        <w:rPr>
          <w:rFonts w:hint="eastAsia"/>
        </w:rPr>
        <w:t>初始化时为指向手动位置</w:t>
      </w:r>
      <w:r w:rsidR="00212C07">
        <w:rPr>
          <w:rFonts w:hint="eastAsia"/>
        </w:rPr>
        <w:t>。旋钮指向手动式，</w:t>
      </w:r>
      <w:r w:rsidR="00C648E9">
        <w:rPr>
          <w:rFonts w:hint="eastAsia"/>
        </w:rPr>
        <w:t>点击旋钮发送切换自动模式</w:t>
      </w:r>
      <w:r w:rsidR="00D302CE">
        <w:rPr>
          <w:rFonts w:hint="eastAsia"/>
        </w:rPr>
        <w:t>命令（16#150，B</w:t>
      </w:r>
      <w:r w:rsidR="00D302CE">
        <w:t>0,1,B1,5</w:t>
      </w:r>
      <w:r w:rsidR="00D302CE">
        <w:rPr>
          <w:rFonts w:hint="eastAsia"/>
        </w:rPr>
        <w:t>）</w:t>
      </w:r>
      <w:r w:rsidR="00212C07">
        <w:rPr>
          <w:rFonts w:hint="eastAsia"/>
        </w:rPr>
        <w:t>，收到</w:t>
      </w:r>
      <w:r w:rsidR="009A1D10">
        <w:rPr>
          <w:rFonts w:hint="eastAsia"/>
        </w:rPr>
        <w:t>处于自动模式（16#102，B0，5（自动模式））时</w:t>
      </w:r>
      <w:r w:rsidR="00AE64A6">
        <w:rPr>
          <w:rFonts w:hint="eastAsia"/>
        </w:rPr>
        <w:t>，旋钮指向自动；旋钮指向自动</w:t>
      </w:r>
      <w:r w:rsidR="00F52FFB">
        <w:rPr>
          <w:rFonts w:hint="eastAsia"/>
        </w:rPr>
        <w:t>时</w:t>
      </w:r>
      <w:r w:rsidR="00AE64A6">
        <w:rPr>
          <w:rFonts w:hint="eastAsia"/>
        </w:rPr>
        <w:t>，点击旋钮发送切换手动模式命令16#150，B</w:t>
      </w:r>
      <w:r w:rsidR="00AE64A6">
        <w:t>0,1,B1,</w:t>
      </w:r>
      <w:r w:rsidR="00A34773">
        <w:rPr>
          <w:rFonts w:hint="eastAsia"/>
        </w:rPr>
        <w:t>4</w:t>
      </w:r>
      <w:r w:rsidR="00AE64A6">
        <w:rPr>
          <w:rFonts w:hint="eastAsia"/>
        </w:rPr>
        <w:t>），收到处于手动模式（16#102，B0，4（手动模式））时</w:t>
      </w:r>
      <w:r w:rsidR="00950ADC">
        <w:rPr>
          <w:rFonts w:hint="eastAsia"/>
        </w:rPr>
        <w:t>，旋钮指向手动位置；</w:t>
      </w:r>
    </w:p>
    <w:p w14:paraId="397ED4C8" w14:textId="5939572C" w:rsidR="00220A8E" w:rsidRDefault="00220A8E" w:rsidP="00065BD4">
      <w:r>
        <w:rPr>
          <w:rFonts w:hint="eastAsia"/>
        </w:rPr>
        <w:t>旋钮下方文本框中显示</w:t>
      </w:r>
      <w:r w:rsidR="006C1847">
        <w:rPr>
          <w:rFonts w:hint="eastAsia"/>
        </w:rPr>
        <w:t>现在的</w:t>
      </w:r>
      <w:r w:rsidR="00D819DD">
        <w:rPr>
          <w:rFonts w:hint="eastAsia"/>
        </w:rPr>
        <w:t>操作模式（</w:t>
      </w:r>
      <w:r w:rsidR="00D819DD" w:rsidRPr="00D819DD">
        <w:t>1.急停2.调试模式3.回零</w:t>
      </w:r>
      <w:proofErr w:type="gramStart"/>
      <w:r w:rsidR="00D819DD" w:rsidRPr="00D819DD">
        <w:t>4</w:t>
      </w:r>
      <w:proofErr w:type="gramEnd"/>
      <w:r w:rsidR="00D819DD" w:rsidRPr="00D819DD">
        <w:t>.手动5.自动6.回收7.运输8.实验9.补偿模式</w:t>
      </w:r>
      <w:r w:rsidR="00D819DD">
        <w:rPr>
          <w:rFonts w:hint="eastAsia"/>
        </w:rPr>
        <w:t>）</w:t>
      </w:r>
    </w:p>
    <w:p w14:paraId="07D22388" w14:textId="77777777" w:rsidR="008E576F" w:rsidRDefault="008E576F" w:rsidP="00065BD4"/>
    <w:p w14:paraId="574D4290" w14:textId="77777777" w:rsidR="00D664BF" w:rsidRDefault="00D664BF" w:rsidP="00065BD4"/>
    <w:p w14:paraId="64574592" w14:textId="0F7F7D3D" w:rsidR="00191ABA" w:rsidRDefault="00191ABA" w:rsidP="00065BD4">
      <w:proofErr w:type="gramStart"/>
      <w:r>
        <w:rPr>
          <w:rFonts w:hint="eastAsia"/>
        </w:rPr>
        <w:t>送杆</w:t>
      </w:r>
      <w:proofErr w:type="gramEnd"/>
      <w:r>
        <w:rPr>
          <w:rFonts w:hint="eastAsia"/>
        </w:rPr>
        <w:t>/排杆：</w:t>
      </w:r>
      <w:r w:rsidR="00494A47">
        <w:rPr>
          <w:rFonts w:hint="eastAsia"/>
        </w:rPr>
        <w:t>初始化时为指向</w:t>
      </w:r>
      <w:r w:rsidR="00CA5DDD">
        <w:rPr>
          <w:rFonts w:hint="eastAsia"/>
        </w:rPr>
        <w:t>送杆</w:t>
      </w:r>
      <w:r w:rsidR="00494A47">
        <w:rPr>
          <w:rFonts w:hint="eastAsia"/>
        </w:rPr>
        <w:t>。旋钮指向</w:t>
      </w:r>
      <w:r w:rsidR="004E4D5E">
        <w:rPr>
          <w:rFonts w:hint="eastAsia"/>
        </w:rPr>
        <w:t>送杆</w:t>
      </w:r>
      <w:r w:rsidR="00494A47">
        <w:rPr>
          <w:rFonts w:hint="eastAsia"/>
        </w:rPr>
        <w:t>，点击旋钮发送切换</w:t>
      </w:r>
      <w:proofErr w:type="gramStart"/>
      <w:r w:rsidR="00F04CCC">
        <w:rPr>
          <w:rFonts w:hint="eastAsia"/>
        </w:rPr>
        <w:t>排杆</w:t>
      </w:r>
      <w:r w:rsidR="00494A47">
        <w:rPr>
          <w:rFonts w:hint="eastAsia"/>
        </w:rPr>
        <w:t>模式</w:t>
      </w:r>
      <w:proofErr w:type="gramEnd"/>
      <w:r w:rsidR="00494A47">
        <w:rPr>
          <w:rFonts w:hint="eastAsia"/>
        </w:rPr>
        <w:t>命令（16#150，B</w:t>
      </w:r>
      <w:r w:rsidR="00494A47">
        <w:t>0,</w:t>
      </w:r>
      <w:r w:rsidR="00B9277C">
        <w:rPr>
          <w:rFonts w:hint="eastAsia"/>
        </w:rPr>
        <w:t>2</w:t>
      </w:r>
      <w:r w:rsidR="00494A47">
        <w:t>,B1,</w:t>
      </w:r>
      <w:r w:rsidR="00B9277C">
        <w:rPr>
          <w:rFonts w:hint="eastAsia"/>
        </w:rPr>
        <w:t>2</w:t>
      </w:r>
      <w:r w:rsidR="00494A47">
        <w:rPr>
          <w:rFonts w:hint="eastAsia"/>
        </w:rPr>
        <w:t>），收到</w:t>
      </w:r>
      <w:proofErr w:type="gramStart"/>
      <w:r w:rsidR="00494A47">
        <w:rPr>
          <w:rFonts w:hint="eastAsia"/>
        </w:rPr>
        <w:t>处于</w:t>
      </w:r>
      <w:r w:rsidR="0015597C">
        <w:rPr>
          <w:rFonts w:hint="eastAsia"/>
        </w:rPr>
        <w:t>排杆</w:t>
      </w:r>
      <w:r w:rsidR="00494A47">
        <w:rPr>
          <w:rFonts w:hint="eastAsia"/>
        </w:rPr>
        <w:t>模</w:t>
      </w:r>
      <w:proofErr w:type="gramEnd"/>
      <w:r w:rsidR="00494A47">
        <w:rPr>
          <w:rFonts w:hint="eastAsia"/>
        </w:rPr>
        <w:t>式（16#102，B</w:t>
      </w:r>
      <w:r w:rsidR="00FA7989">
        <w:rPr>
          <w:rFonts w:hint="eastAsia"/>
        </w:rPr>
        <w:t>1</w:t>
      </w:r>
      <w:r w:rsidR="00494A47">
        <w:rPr>
          <w:rFonts w:hint="eastAsia"/>
        </w:rPr>
        <w:t>，</w:t>
      </w:r>
      <w:r w:rsidR="00AA0990">
        <w:rPr>
          <w:rFonts w:hint="eastAsia"/>
        </w:rPr>
        <w:t>2</w:t>
      </w:r>
      <w:r w:rsidR="00494A47">
        <w:rPr>
          <w:rFonts w:hint="eastAsia"/>
        </w:rPr>
        <w:t>（</w:t>
      </w:r>
      <w:proofErr w:type="gramStart"/>
      <w:r w:rsidR="00AA0990">
        <w:rPr>
          <w:rFonts w:hint="eastAsia"/>
        </w:rPr>
        <w:t>排杆</w:t>
      </w:r>
      <w:r w:rsidR="00494A47">
        <w:rPr>
          <w:rFonts w:hint="eastAsia"/>
        </w:rPr>
        <w:t>模</w:t>
      </w:r>
      <w:proofErr w:type="gramEnd"/>
      <w:r w:rsidR="00494A47">
        <w:rPr>
          <w:rFonts w:hint="eastAsia"/>
        </w:rPr>
        <w:t>式））时，旋钮指向</w:t>
      </w:r>
      <w:r w:rsidR="00CF17B5">
        <w:rPr>
          <w:rFonts w:hint="eastAsia"/>
        </w:rPr>
        <w:t>排杆</w:t>
      </w:r>
      <w:r w:rsidR="00494A47">
        <w:rPr>
          <w:rFonts w:hint="eastAsia"/>
        </w:rPr>
        <w:t>；旋钮指向</w:t>
      </w:r>
      <w:r w:rsidR="00733486">
        <w:rPr>
          <w:rFonts w:hint="eastAsia"/>
        </w:rPr>
        <w:t>排杆</w:t>
      </w:r>
      <w:r w:rsidR="00494A47">
        <w:rPr>
          <w:rFonts w:hint="eastAsia"/>
        </w:rPr>
        <w:t>，点击旋钮发送切换</w:t>
      </w:r>
      <w:proofErr w:type="gramStart"/>
      <w:r w:rsidR="00D857A7">
        <w:rPr>
          <w:rFonts w:hint="eastAsia"/>
        </w:rPr>
        <w:t>送杆</w:t>
      </w:r>
      <w:r w:rsidR="00494A47">
        <w:rPr>
          <w:rFonts w:hint="eastAsia"/>
        </w:rPr>
        <w:t>模式</w:t>
      </w:r>
      <w:proofErr w:type="gramEnd"/>
      <w:r w:rsidR="00494A47">
        <w:rPr>
          <w:rFonts w:hint="eastAsia"/>
        </w:rPr>
        <w:t>命令16#150，B</w:t>
      </w:r>
      <w:r w:rsidR="00494A47">
        <w:t>0,</w:t>
      </w:r>
      <w:r w:rsidR="00F26D29">
        <w:rPr>
          <w:rFonts w:hint="eastAsia"/>
        </w:rPr>
        <w:t>2</w:t>
      </w:r>
      <w:r w:rsidR="00494A47">
        <w:t>,B1,</w:t>
      </w:r>
      <w:r w:rsidR="00F26D29">
        <w:rPr>
          <w:rFonts w:hint="eastAsia"/>
        </w:rPr>
        <w:t>1</w:t>
      </w:r>
      <w:r w:rsidR="00494A47">
        <w:rPr>
          <w:rFonts w:hint="eastAsia"/>
        </w:rPr>
        <w:t>），收到</w:t>
      </w:r>
      <w:proofErr w:type="gramStart"/>
      <w:r w:rsidR="00494A47">
        <w:rPr>
          <w:rFonts w:hint="eastAsia"/>
        </w:rPr>
        <w:t>处于</w:t>
      </w:r>
      <w:r w:rsidR="00144D07">
        <w:rPr>
          <w:rFonts w:hint="eastAsia"/>
        </w:rPr>
        <w:t>送杆</w:t>
      </w:r>
      <w:r w:rsidR="00494A47">
        <w:rPr>
          <w:rFonts w:hint="eastAsia"/>
        </w:rPr>
        <w:t>模</w:t>
      </w:r>
      <w:proofErr w:type="gramEnd"/>
      <w:r w:rsidR="00494A47">
        <w:rPr>
          <w:rFonts w:hint="eastAsia"/>
        </w:rPr>
        <w:t>式（16#102，B</w:t>
      </w:r>
      <w:r w:rsidR="007F73AC">
        <w:rPr>
          <w:rFonts w:hint="eastAsia"/>
        </w:rPr>
        <w:t>1</w:t>
      </w:r>
      <w:r w:rsidR="00494A47">
        <w:rPr>
          <w:rFonts w:hint="eastAsia"/>
        </w:rPr>
        <w:t>，</w:t>
      </w:r>
      <w:r w:rsidR="007F73AC">
        <w:rPr>
          <w:rFonts w:hint="eastAsia"/>
        </w:rPr>
        <w:t>1</w:t>
      </w:r>
      <w:r w:rsidR="00494A47">
        <w:rPr>
          <w:rFonts w:hint="eastAsia"/>
        </w:rPr>
        <w:t>（</w:t>
      </w:r>
      <w:proofErr w:type="gramStart"/>
      <w:r w:rsidR="00243FF1">
        <w:rPr>
          <w:rFonts w:hint="eastAsia"/>
        </w:rPr>
        <w:t>送杆</w:t>
      </w:r>
      <w:r w:rsidR="00494A47">
        <w:rPr>
          <w:rFonts w:hint="eastAsia"/>
        </w:rPr>
        <w:t>模</w:t>
      </w:r>
      <w:proofErr w:type="gramEnd"/>
      <w:r w:rsidR="00494A47">
        <w:rPr>
          <w:rFonts w:hint="eastAsia"/>
        </w:rPr>
        <w:t>式））时，旋钮</w:t>
      </w:r>
      <w:proofErr w:type="gramStart"/>
      <w:r w:rsidR="00494A47">
        <w:rPr>
          <w:rFonts w:hint="eastAsia"/>
        </w:rPr>
        <w:t>指向</w:t>
      </w:r>
      <w:r w:rsidR="002911E5">
        <w:rPr>
          <w:rFonts w:hint="eastAsia"/>
        </w:rPr>
        <w:t>送杆</w:t>
      </w:r>
      <w:r w:rsidR="00494A47">
        <w:rPr>
          <w:rFonts w:hint="eastAsia"/>
        </w:rPr>
        <w:t>位</w:t>
      </w:r>
      <w:proofErr w:type="gramEnd"/>
      <w:r w:rsidR="00494A47">
        <w:rPr>
          <w:rFonts w:hint="eastAsia"/>
        </w:rPr>
        <w:t>置；</w:t>
      </w:r>
    </w:p>
    <w:p w14:paraId="28F43ED7" w14:textId="4E7AD65C" w:rsidR="00A97075" w:rsidRDefault="00A97075" w:rsidP="00065BD4">
      <w:r>
        <w:rPr>
          <w:rFonts w:hint="eastAsia"/>
        </w:rPr>
        <w:t>旋钮下方文本框中显示现在</w:t>
      </w:r>
      <w:r w:rsidR="000407F7">
        <w:rPr>
          <w:rFonts w:hint="eastAsia"/>
        </w:rPr>
        <w:t>工作模式</w:t>
      </w:r>
      <w:r w:rsidR="00A64783">
        <w:rPr>
          <w:rFonts w:hint="eastAsia"/>
        </w:rPr>
        <w:t>（</w:t>
      </w:r>
      <w:r w:rsidR="00A64783" w:rsidRPr="00A64783">
        <w:t>1：送杆，2：排杆</w:t>
      </w:r>
      <w:r w:rsidR="00A64783">
        <w:rPr>
          <w:rFonts w:hint="eastAsia"/>
        </w:rPr>
        <w:t>）</w:t>
      </w:r>
    </w:p>
    <w:p w14:paraId="4F678DBB" w14:textId="08A02FAF" w:rsidR="006E762B" w:rsidRPr="005453EA" w:rsidRDefault="006E762B" w:rsidP="00065BD4"/>
    <w:p w14:paraId="0451FF3B" w14:textId="58B925D1" w:rsidR="00162C20" w:rsidRDefault="00162C20" w:rsidP="00065BD4"/>
    <w:p w14:paraId="1C825341" w14:textId="4CBC1653" w:rsidR="00162C20" w:rsidRDefault="00162C20" w:rsidP="00065BD4"/>
    <w:p w14:paraId="09237A77" w14:textId="5D4EFBDF" w:rsidR="00C95526" w:rsidRDefault="00C159C3" w:rsidP="00C95526">
      <w:r>
        <w:rPr>
          <w:rFonts w:hint="eastAsia"/>
        </w:rPr>
        <w:t>工作时间（16#10</w:t>
      </w:r>
      <w:r w:rsidR="00142441">
        <w:t>6</w:t>
      </w:r>
      <w:r>
        <w:rPr>
          <w:rFonts w:hint="eastAsia"/>
        </w:rPr>
        <w:t>，B4~B</w:t>
      </w:r>
      <w:r>
        <w:t>7</w:t>
      </w:r>
      <w:r w:rsidR="0043441A">
        <w:t>）</w:t>
      </w:r>
      <w:r w:rsidR="00422A47">
        <w:rPr>
          <w:rFonts w:hint="eastAsia"/>
        </w:rPr>
        <w:t>，条件</w:t>
      </w:r>
      <w:r w:rsidR="00C95526">
        <w:rPr>
          <w:rFonts w:hint="eastAsia"/>
        </w:rPr>
        <w:t>（</w:t>
      </w:r>
      <w:r w:rsidR="00C95526" w:rsidRPr="00C95526">
        <w:t>Con_Set0&lt;&gt;23</w:t>
      </w:r>
      <w:r w:rsidR="00C95526">
        <w:rPr>
          <w:rFonts w:hint="eastAsia"/>
        </w:rPr>
        <w:t>）</w:t>
      </w:r>
      <w:r w:rsidR="003757EA">
        <w:rPr>
          <w:rFonts w:hint="eastAsia"/>
        </w:rPr>
        <w:t xml:space="preserve"> </w:t>
      </w:r>
      <w:r w:rsidR="00C95526">
        <w:rPr>
          <w:rFonts w:hint="eastAsia"/>
        </w:rPr>
        <w:t>&amp;&amp;</w:t>
      </w:r>
      <w:r w:rsidR="003757EA">
        <w:t xml:space="preserve"> </w:t>
      </w:r>
      <w:r w:rsidR="00C95526">
        <w:rPr>
          <w:rFonts w:hint="eastAsia"/>
        </w:rPr>
        <w:t>！（</w:t>
      </w:r>
      <w:proofErr w:type="spellStart"/>
      <w:r w:rsidR="00C95526">
        <w:t>CurOpState</w:t>
      </w:r>
      <w:proofErr w:type="spellEnd"/>
      <w:r w:rsidR="00C95526">
        <w:t>&lt;&gt;2 and</w:t>
      </w:r>
    </w:p>
    <w:p w14:paraId="66B15E78" w14:textId="311DD251" w:rsidR="00C159C3" w:rsidRDefault="00C95526" w:rsidP="00C95526">
      <w:r>
        <w:t xml:space="preserve"> Con_Set0&lt;&gt;22</w:t>
      </w:r>
      <w:r>
        <w:rPr>
          <w:rFonts w:hint="eastAsia"/>
        </w:rPr>
        <w:t>）</w:t>
      </w:r>
      <w:r>
        <w:t xml:space="preserve"> </w:t>
      </w:r>
    </w:p>
    <w:p w14:paraId="4032B081" w14:textId="77777777" w:rsidR="00C159C3" w:rsidRDefault="00C159C3" w:rsidP="00065BD4"/>
    <w:p w14:paraId="5C49BFE2" w14:textId="14532489" w:rsidR="00554AAB" w:rsidRDefault="00554AAB" w:rsidP="00065BD4"/>
    <w:p w14:paraId="54AD50AB" w14:textId="77777777" w:rsidR="00554AAB" w:rsidRDefault="00554AAB" w:rsidP="00065BD4"/>
    <w:p w14:paraId="65698C03" w14:textId="6D69A573" w:rsidR="00A7307F" w:rsidRDefault="00A7307F" w:rsidP="00065BD4">
      <w:r>
        <w:rPr>
          <w:rFonts w:hint="eastAsia"/>
        </w:rPr>
        <w:t>送杆：</w:t>
      </w:r>
    </w:p>
    <w:p w14:paraId="08FD17EE" w14:textId="562950D0" w:rsidR="00A7307F" w:rsidRDefault="00A7307F" w:rsidP="00065BD4">
      <w:proofErr w:type="gramStart"/>
      <w:r>
        <w:rPr>
          <w:rFonts w:hint="eastAsia"/>
        </w:rPr>
        <w:t>送杆启动</w:t>
      </w:r>
      <w:proofErr w:type="gramEnd"/>
    </w:p>
    <w:p w14:paraId="0A0E31E1" w14:textId="4A7B888B" w:rsidR="00A7307F" w:rsidRDefault="00A7307F" w:rsidP="00065BD4">
      <w:r>
        <w:rPr>
          <w:rFonts w:hint="eastAsia"/>
        </w:rPr>
        <w:t>指梁定位</w:t>
      </w:r>
    </w:p>
    <w:p w14:paraId="003224CD" w14:textId="6BEE421E" w:rsidR="00A7307F" w:rsidRDefault="00A7307F" w:rsidP="00065BD4">
      <w:r>
        <w:rPr>
          <w:rFonts w:hint="eastAsia"/>
        </w:rPr>
        <w:t>指梁抓杆</w:t>
      </w:r>
    </w:p>
    <w:p w14:paraId="2E6B5B95" w14:textId="0367409A" w:rsidR="00A7307F" w:rsidRDefault="00A7307F" w:rsidP="00065BD4">
      <w:r>
        <w:rPr>
          <w:rFonts w:hint="eastAsia"/>
        </w:rPr>
        <w:t>指梁锁确认</w:t>
      </w:r>
    </w:p>
    <w:p w14:paraId="2B260B3E" w14:textId="54213E2F" w:rsidR="00A7307F" w:rsidRDefault="00A7307F" w:rsidP="00065BD4">
      <w:r>
        <w:rPr>
          <w:rFonts w:hint="eastAsia"/>
        </w:rPr>
        <w:t>井口等待</w:t>
      </w:r>
    </w:p>
    <w:p w14:paraId="1A5B75B5" w14:textId="0CDA520D" w:rsidR="00A7307F" w:rsidRDefault="00A7307F" w:rsidP="00065BD4">
      <w:r>
        <w:rPr>
          <w:rFonts w:hint="eastAsia"/>
        </w:rPr>
        <w:t>井口旋转</w:t>
      </w:r>
    </w:p>
    <w:p w14:paraId="2E8A8541" w14:textId="7726EA91" w:rsidR="00A7307F" w:rsidRDefault="00A7307F" w:rsidP="00065BD4">
      <w:r>
        <w:rPr>
          <w:rFonts w:hint="eastAsia"/>
        </w:rPr>
        <w:t>井口送杆</w:t>
      </w:r>
    </w:p>
    <w:p w14:paraId="2B01C6C5" w14:textId="6977D78F" w:rsidR="00A7307F" w:rsidRDefault="00A7307F" w:rsidP="00065BD4">
      <w:r>
        <w:rPr>
          <w:rFonts w:hint="eastAsia"/>
        </w:rPr>
        <w:t>吊卡确认</w:t>
      </w:r>
    </w:p>
    <w:p w14:paraId="359574D9" w14:textId="0F3ED9DE" w:rsidR="00A7307F" w:rsidRDefault="00A7307F" w:rsidP="00065BD4">
      <w:r>
        <w:rPr>
          <w:rFonts w:hint="eastAsia"/>
        </w:rPr>
        <w:t>井口位置</w:t>
      </w:r>
    </w:p>
    <w:p w14:paraId="7938D091" w14:textId="12E6E9ED" w:rsidR="00A7307F" w:rsidRDefault="00A7307F" w:rsidP="00065BD4">
      <w:proofErr w:type="gramStart"/>
      <w:r>
        <w:rPr>
          <w:rFonts w:hint="eastAsia"/>
        </w:rPr>
        <w:t>送杆完成</w:t>
      </w:r>
      <w:proofErr w:type="gramEnd"/>
    </w:p>
    <w:p w14:paraId="795FB383" w14:textId="7403F21A" w:rsidR="008166EE" w:rsidRPr="008E3E95" w:rsidRDefault="00E81FCE" w:rsidP="00065BD4">
      <w:pPr>
        <w:rPr>
          <w:highlight w:val="yellow"/>
        </w:rPr>
      </w:pPr>
      <w:r w:rsidRPr="008E3E95">
        <w:rPr>
          <w:rFonts w:hint="eastAsia"/>
          <w:highlight w:val="yellow"/>
        </w:rPr>
        <w:t>根据（16#116，B0，自动模式当前步骤）</w:t>
      </w:r>
    </w:p>
    <w:p w14:paraId="566BD138" w14:textId="79AD29B3" w:rsidR="00272F7C" w:rsidRPr="008E3E95" w:rsidRDefault="00272F7C" w:rsidP="00065BD4">
      <w:pPr>
        <w:rPr>
          <w:highlight w:val="yellow"/>
        </w:rPr>
      </w:pPr>
      <w:r w:rsidRPr="008E3E95">
        <w:rPr>
          <w:rFonts w:hint="eastAsia"/>
          <w:highlight w:val="yellow"/>
        </w:rPr>
        <w:t>小车，</w:t>
      </w:r>
      <w:r w:rsidR="008E3E95" w:rsidRPr="008E3E95">
        <w:rPr>
          <w:rFonts w:hint="eastAsia"/>
          <w:highlight w:val="yellow"/>
        </w:rPr>
        <w:t>抓手状态和图</w:t>
      </w:r>
    </w:p>
    <w:p w14:paraId="0325A67A" w14:textId="11316C53" w:rsidR="008E3E95" w:rsidRDefault="008E3E95" w:rsidP="00065BD4">
      <w:pPr>
        <w:rPr>
          <w:highlight w:val="yellow"/>
        </w:rPr>
      </w:pPr>
      <w:r w:rsidRPr="008E3E95">
        <w:rPr>
          <w:rFonts w:hint="eastAsia"/>
          <w:highlight w:val="yellow"/>
        </w:rPr>
        <w:t>加热信息反馈</w:t>
      </w:r>
    </w:p>
    <w:p w14:paraId="30156C11" w14:textId="11B79C69" w:rsidR="004A089D" w:rsidRDefault="004A089D" w:rsidP="00065BD4">
      <w:proofErr w:type="gramStart"/>
      <w:r w:rsidRPr="004A089D">
        <w:rPr>
          <w:rFonts w:hint="eastAsia"/>
          <w:highlight w:val="yellow"/>
        </w:rPr>
        <w:t>送杆流程</w:t>
      </w:r>
      <w:proofErr w:type="gramEnd"/>
    </w:p>
    <w:p w14:paraId="2F5D129B" w14:textId="77777777" w:rsidR="00F04F9B" w:rsidRPr="00F04F9B" w:rsidRDefault="00F04F9B" w:rsidP="00F04F9B">
      <w:pPr>
        <w:rPr>
          <w:highlight w:val="yellow"/>
        </w:rPr>
      </w:pPr>
      <w:r w:rsidRPr="00F04F9B">
        <w:rPr>
          <w:rFonts w:hint="eastAsia"/>
          <w:highlight w:val="yellow"/>
        </w:rPr>
        <w:t>抓手状态：</w:t>
      </w:r>
    </w:p>
    <w:p w14:paraId="209F98C1" w14:textId="77777777" w:rsidR="00F04F9B" w:rsidRPr="00F04F9B" w:rsidRDefault="00F04F9B" w:rsidP="00F04F9B">
      <w:pPr>
        <w:rPr>
          <w:highlight w:val="yellow"/>
        </w:rPr>
      </w:pPr>
      <w:r w:rsidRPr="00F04F9B">
        <w:rPr>
          <w:rFonts w:hint="eastAsia"/>
          <w:highlight w:val="yellow"/>
        </w:rPr>
        <w:t>加热信息反馈：</w:t>
      </w:r>
    </w:p>
    <w:p w14:paraId="25B3F2CA" w14:textId="77777777" w:rsidR="00F04F9B" w:rsidRDefault="00F04F9B" w:rsidP="00F04F9B">
      <w:r w:rsidRPr="00F04F9B">
        <w:rPr>
          <w:rFonts w:hint="eastAsia"/>
          <w:highlight w:val="yellow"/>
        </w:rPr>
        <w:t>提示信息反馈：</w:t>
      </w:r>
    </w:p>
    <w:p w14:paraId="02F58A0D" w14:textId="379D0234" w:rsidR="008E3E95" w:rsidRDefault="000257C4" w:rsidP="00065BD4">
      <w:r>
        <w:rPr>
          <w:rFonts w:hint="eastAsia"/>
        </w:rPr>
        <w:t>（16#116</w:t>
      </w:r>
      <w:r w:rsidR="00241206">
        <w:rPr>
          <w:rFonts w:hint="eastAsia"/>
        </w:rPr>
        <w:t>，</w:t>
      </w:r>
      <w:proofErr w:type="spellStart"/>
      <w:r w:rsidR="00241206" w:rsidRPr="00241206">
        <w:t>CurOpState</w:t>
      </w:r>
      <w:proofErr w:type="spellEnd"/>
      <w:r w:rsidR="00241206" w:rsidRPr="00241206">
        <w:t>=5</w:t>
      </w:r>
      <w:r w:rsidR="00241206">
        <w:rPr>
          <w:rFonts w:hint="eastAsia"/>
        </w:rPr>
        <w:t>，B0：自动模式当前步骤</w:t>
      </w:r>
      <w:r>
        <w:rPr>
          <w:rFonts w:hint="eastAsia"/>
        </w:rPr>
        <w:t>）</w:t>
      </w:r>
    </w:p>
    <w:p w14:paraId="1D6A64BA" w14:textId="0B2B0130" w:rsidR="003E34F3" w:rsidRDefault="003E34F3" w:rsidP="00065BD4">
      <w:proofErr w:type="spellStart"/>
      <w:r>
        <w:rPr>
          <w:rFonts w:hint="eastAsia"/>
        </w:rPr>
        <w:t>Se</w:t>
      </w:r>
      <w:r>
        <w:t>cOptStVal</w:t>
      </w:r>
      <w:proofErr w:type="spellEnd"/>
      <w:r>
        <w:t xml:space="preserve"> == 5</w:t>
      </w:r>
      <w:r w:rsidR="00601208">
        <w:t xml:space="preserve"> </w:t>
      </w:r>
      <w:r w:rsidR="00601208">
        <w:rPr>
          <w:rFonts w:hint="eastAsia"/>
        </w:rPr>
        <w:t>自动模式</w:t>
      </w:r>
    </w:p>
    <w:p w14:paraId="09482D18" w14:textId="3F3E5F78" w:rsidR="003E34F3" w:rsidRDefault="003E34F3" w:rsidP="00065BD4">
      <w:proofErr w:type="spellStart"/>
      <w:r>
        <w:t>SecWorkStVal</w:t>
      </w:r>
      <w:proofErr w:type="spellEnd"/>
      <w:r>
        <w:t xml:space="preserve"> == </w:t>
      </w:r>
      <w:r w:rsidR="00DF255E">
        <w:t>1</w:t>
      </w:r>
    </w:p>
    <w:p w14:paraId="3F3E15A3" w14:textId="2B9A9547" w:rsidR="0029254D" w:rsidRDefault="00EF354E" w:rsidP="0029254D">
      <w:proofErr w:type="gramStart"/>
      <w:r>
        <w:rPr>
          <w:rFonts w:hint="eastAsia"/>
        </w:rPr>
        <w:t>送杆</w:t>
      </w:r>
      <w:r w:rsidR="00C01431">
        <w:sym w:font="Wingdings" w:char="F0E0"/>
      </w:r>
      <w:r w:rsidR="0029254D">
        <w:rPr>
          <w:rFonts w:hint="eastAsia"/>
        </w:rPr>
        <w:t>送杆启动</w:t>
      </w:r>
      <w:proofErr w:type="gramEnd"/>
      <w:r w:rsidR="008076D8">
        <w:rPr>
          <w:rFonts w:hint="eastAsia"/>
        </w:rPr>
        <w:t>(</w:t>
      </w:r>
      <w:proofErr w:type="spellStart"/>
      <w:r w:rsidR="00A140BE">
        <w:t>Auto_Step</w:t>
      </w:r>
      <w:proofErr w:type="spellEnd"/>
      <w:r w:rsidR="00F22FC1">
        <w:t xml:space="preserve"> </w:t>
      </w:r>
      <w:r w:rsidR="00230649">
        <w:t>=</w:t>
      </w:r>
      <w:r w:rsidR="00CE1FE0">
        <w:t>=</w:t>
      </w:r>
      <w:r w:rsidR="00F22FC1">
        <w:t xml:space="preserve"> </w:t>
      </w:r>
      <w:r w:rsidR="00230649">
        <w:t>0</w:t>
      </w:r>
      <w:r w:rsidR="008076D8">
        <w:t>)</w:t>
      </w:r>
      <w:r w:rsidR="0029254D">
        <w:sym w:font="Wingdings" w:char="F0E0"/>
      </w:r>
      <w:r w:rsidR="0029254D">
        <w:rPr>
          <w:rFonts w:hint="eastAsia"/>
        </w:rPr>
        <w:t>指梁定位</w:t>
      </w:r>
      <w:r w:rsidR="00CE1FE0">
        <w:rPr>
          <w:rFonts w:hint="eastAsia"/>
        </w:rPr>
        <w:t>((</w:t>
      </w:r>
      <w:proofErr w:type="spellStart"/>
      <w:r w:rsidR="00CE1FE0">
        <w:t>Auto_Step</w:t>
      </w:r>
      <w:proofErr w:type="spellEnd"/>
      <w:r w:rsidR="00F22FC1">
        <w:t xml:space="preserve"> </w:t>
      </w:r>
      <w:r w:rsidR="00704EEF">
        <w:t>&gt;=</w:t>
      </w:r>
      <w:r w:rsidR="00F22FC1">
        <w:t xml:space="preserve"> </w:t>
      </w:r>
      <w:r w:rsidR="00704EEF">
        <w:t>1</w:t>
      </w:r>
      <w:r w:rsidR="00CE1FE0">
        <w:t>)</w:t>
      </w:r>
      <w:r w:rsidR="00704EEF">
        <w:t xml:space="preserve"> and </w:t>
      </w:r>
      <w:r w:rsidR="00704EEF">
        <w:rPr>
          <w:rFonts w:hint="eastAsia"/>
        </w:rPr>
        <w:t>(</w:t>
      </w:r>
      <w:proofErr w:type="spellStart"/>
      <w:r w:rsidR="00704EEF">
        <w:t>Auto_Step</w:t>
      </w:r>
      <w:proofErr w:type="spellEnd"/>
      <w:r w:rsidR="00F22FC1">
        <w:t xml:space="preserve"> </w:t>
      </w:r>
      <w:r w:rsidR="00BF4E37">
        <w:rPr>
          <w:rFonts w:hint="eastAsia"/>
        </w:rPr>
        <w:t>&lt;</w:t>
      </w:r>
      <w:r w:rsidR="00BF4E37">
        <w:t>=</w:t>
      </w:r>
      <w:r w:rsidR="00F22FC1">
        <w:t xml:space="preserve"> </w:t>
      </w:r>
      <w:r w:rsidR="00BF4E37">
        <w:t>10</w:t>
      </w:r>
      <w:r w:rsidR="00704EEF">
        <w:t>)</w:t>
      </w:r>
      <w:r w:rsidR="00CE1FE0">
        <w:t>)</w:t>
      </w:r>
      <w:r w:rsidR="0029254D">
        <w:sym w:font="Wingdings" w:char="F0E0"/>
      </w:r>
      <w:proofErr w:type="gramStart"/>
      <w:r w:rsidR="0029254D">
        <w:rPr>
          <w:rFonts w:hint="eastAsia"/>
        </w:rPr>
        <w:t>指梁抓</w:t>
      </w:r>
      <w:proofErr w:type="gramEnd"/>
      <w:r w:rsidR="0029254D">
        <w:rPr>
          <w:rFonts w:hint="eastAsia"/>
        </w:rPr>
        <w:t>杆</w:t>
      </w:r>
      <w:r w:rsidR="005A12A9">
        <w:rPr>
          <w:rFonts w:hint="eastAsia"/>
        </w:rPr>
        <w:t>((</w:t>
      </w:r>
      <w:proofErr w:type="spellStart"/>
      <w:r w:rsidR="005A12A9">
        <w:t>Auto_Step</w:t>
      </w:r>
      <w:proofErr w:type="spellEnd"/>
      <w:r w:rsidR="00327510">
        <w:t xml:space="preserve"> </w:t>
      </w:r>
      <w:r w:rsidR="005D70FD">
        <w:t>&gt;=</w:t>
      </w:r>
      <w:r w:rsidR="00327510">
        <w:t xml:space="preserve"> </w:t>
      </w:r>
      <w:r w:rsidR="005D70FD">
        <w:t>11</w:t>
      </w:r>
      <w:r w:rsidR="005A12A9">
        <w:t>)</w:t>
      </w:r>
      <w:r w:rsidR="002B211F">
        <w:t xml:space="preserve"> and </w:t>
      </w:r>
      <w:r w:rsidR="002B211F">
        <w:rPr>
          <w:rFonts w:hint="eastAsia"/>
        </w:rPr>
        <w:t>(</w:t>
      </w:r>
      <w:proofErr w:type="spellStart"/>
      <w:r w:rsidR="002B211F">
        <w:t>Auto_Step</w:t>
      </w:r>
      <w:proofErr w:type="spellEnd"/>
      <w:r w:rsidR="002B211F">
        <w:t xml:space="preserve"> &lt;= 16)</w:t>
      </w:r>
      <w:r w:rsidR="005A12A9">
        <w:t>)</w:t>
      </w:r>
      <w:r w:rsidR="0029254D">
        <w:sym w:font="Wingdings" w:char="F0E0"/>
      </w:r>
      <w:r w:rsidR="0029254D">
        <w:rPr>
          <w:rFonts w:hint="eastAsia"/>
        </w:rPr>
        <w:t>指梁锁确认</w:t>
      </w:r>
      <w:r w:rsidR="003D3A4B">
        <w:rPr>
          <w:rFonts w:hint="eastAsia"/>
        </w:rPr>
        <w:t>(</w:t>
      </w:r>
      <w:r w:rsidR="000A0E50">
        <w:rPr>
          <w:rFonts w:hint="eastAsia"/>
        </w:rPr>
        <w:t>(</w:t>
      </w:r>
      <w:proofErr w:type="spellStart"/>
      <w:r w:rsidR="000A0E50">
        <w:t>Auto_Step</w:t>
      </w:r>
      <w:proofErr w:type="spellEnd"/>
      <w:r w:rsidR="005A209C">
        <w:t xml:space="preserve"> </w:t>
      </w:r>
      <w:r w:rsidR="0055430C">
        <w:t>=</w:t>
      </w:r>
      <w:r w:rsidR="005A209C">
        <w:t>=</w:t>
      </w:r>
      <w:r w:rsidR="00373CDE">
        <w:t xml:space="preserve"> </w:t>
      </w:r>
      <w:r w:rsidR="005A209C">
        <w:t>17</w:t>
      </w:r>
      <w:r w:rsidR="000A0E50">
        <w:t xml:space="preserve">) </w:t>
      </w:r>
      <w:r w:rsidR="004E71A1">
        <w:t>or</w:t>
      </w:r>
      <w:r w:rsidR="00E65C76">
        <w:t xml:space="preserve"> </w:t>
      </w:r>
      <w:r w:rsidR="00E65C76">
        <w:rPr>
          <w:rFonts w:hint="eastAsia"/>
        </w:rPr>
        <w:t>(</w:t>
      </w:r>
      <w:proofErr w:type="spellStart"/>
      <w:r w:rsidR="00E65C76">
        <w:t>Auto_Step</w:t>
      </w:r>
      <w:proofErr w:type="spellEnd"/>
      <w:r w:rsidR="00E65C76">
        <w:t xml:space="preserve"> </w:t>
      </w:r>
      <w:r w:rsidR="008523C0">
        <w:t>=</w:t>
      </w:r>
      <w:r w:rsidR="00993729">
        <w:t xml:space="preserve">= </w:t>
      </w:r>
      <w:r w:rsidR="00E60972">
        <w:t>18</w:t>
      </w:r>
      <w:r w:rsidR="00E65C76">
        <w:t>)</w:t>
      </w:r>
      <w:r w:rsidR="000A0E50">
        <w:t xml:space="preserve"> </w:t>
      </w:r>
      <w:r w:rsidR="003D3A4B">
        <w:t>)</w:t>
      </w:r>
      <w:r w:rsidR="005E6020">
        <w:sym w:font="Wingdings" w:char="F0E0"/>
      </w:r>
      <w:r w:rsidR="0029254D">
        <w:rPr>
          <w:rFonts w:hint="eastAsia"/>
        </w:rPr>
        <w:t>井口等待</w:t>
      </w:r>
      <w:r w:rsidR="0034781F">
        <w:rPr>
          <w:rFonts w:hint="eastAsia"/>
        </w:rPr>
        <w:t>((</w:t>
      </w:r>
      <w:proofErr w:type="spellStart"/>
      <w:r w:rsidR="0034781F">
        <w:t>Auto_Step</w:t>
      </w:r>
      <w:proofErr w:type="spellEnd"/>
      <w:r w:rsidR="0034781F">
        <w:t xml:space="preserve"> &gt;= </w:t>
      </w:r>
      <w:r w:rsidR="0044643B">
        <w:t>19</w:t>
      </w:r>
      <w:r w:rsidR="0034781F">
        <w:t>)</w:t>
      </w:r>
      <w:r w:rsidR="00F672B6">
        <w:t xml:space="preserve"> and (</w:t>
      </w:r>
      <w:proofErr w:type="spellStart"/>
      <w:r w:rsidR="00F672B6">
        <w:t>Auto_Step</w:t>
      </w:r>
      <w:proofErr w:type="spellEnd"/>
      <w:r w:rsidR="00F672B6">
        <w:t xml:space="preserve"> &lt;= </w:t>
      </w:r>
      <w:r w:rsidR="00A27C8C">
        <w:t>23</w:t>
      </w:r>
      <w:r w:rsidR="0034781F">
        <w:t>)</w:t>
      </w:r>
      <w:r w:rsidR="00BF38FD">
        <w:sym w:font="Wingdings" w:char="F0E0"/>
      </w:r>
    </w:p>
    <w:p w14:paraId="7F68D3E9" w14:textId="731A5F83" w:rsidR="00272F7C" w:rsidRDefault="0029254D" w:rsidP="00065BD4">
      <w:r>
        <w:rPr>
          <w:rFonts w:hint="eastAsia"/>
        </w:rPr>
        <w:t>井口旋转</w:t>
      </w:r>
      <w:r w:rsidR="002245A0">
        <w:rPr>
          <w:rFonts w:hint="eastAsia"/>
        </w:rPr>
        <w:t>((</w:t>
      </w:r>
      <w:proofErr w:type="spellStart"/>
      <w:r w:rsidR="002245A0">
        <w:t>Auto_Step</w:t>
      </w:r>
      <w:proofErr w:type="spellEnd"/>
      <w:r w:rsidR="0060675F">
        <w:t xml:space="preserve"> &gt;= 24</w:t>
      </w:r>
      <w:r w:rsidR="002245A0">
        <w:t>)</w:t>
      </w:r>
      <w:r w:rsidR="000C428F">
        <w:t xml:space="preserve"> and </w:t>
      </w:r>
      <w:r w:rsidR="000C428F">
        <w:rPr>
          <w:rFonts w:hint="eastAsia"/>
        </w:rPr>
        <w:t>(</w:t>
      </w:r>
      <w:proofErr w:type="spellStart"/>
      <w:r w:rsidR="000C428F">
        <w:t>Auto_Step</w:t>
      </w:r>
      <w:proofErr w:type="spellEnd"/>
      <w:r w:rsidR="00567408">
        <w:t xml:space="preserve"> </w:t>
      </w:r>
      <w:r w:rsidR="00567408">
        <w:rPr>
          <w:rFonts w:hint="eastAsia"/>
        </w:rPr>
        <w:t>&lt;</w:t>
      </w:r>
      <w:r w:rsidR="00567408">
        <w:t>=</w:t>
      </w:r>
      <w:r w:rsidR="002526DD">
        <w:t xml:space="preserve"> </w:t>
      </w:r>
      <w:r w:rsidR="00567408">
        <w:t>25</w:t>
      </w:r>
      <w:r w:rsidR="000C428F">
        <w:t>)</w:t>
      </w:r>
      <w:r w:rsidR="002245A0">
        <w:t>)</w:t>
      </w:r>
      <w:r w:rsidR="009213BA">
        <w:sym w:font="Wingdings" w:char="F0E0"/>
      </w:r>
      <w:proofErr w:type="gramStart"/>
      <w:r>
        <w:rPr>
          <w:rFonts w:hint="eastAsia"/>
        </w:rPr>
        <w:t>井口送杆</w:t>
      </w:r>
      <w:proofErr w:type="gramEnd"/>
      <w:r w:rsidR="007360DD">
        <w:rPr>
          <w:rFonts w:hint="eastAsia"/>
        </w:rPr>
        <w:t>((</w:t>
      </w:r>
      <w:proofErr w:type="spellStart"/>
      <w:r w:rsidR="007360DD">
        <w:t>Auto_Step</w:t>
      </w:r>
      <w:proofErr w:type="spellEnd"/>
      <w:r w:rsidR="009024C0">
        <w:t xml:space="preserve"> </w:t>
      </w:r>
      <w:r w:rsidR="007360DD">
        <w:t>==</w:t>
      </w:r>
      <w:r w:rsidR="009024C0">
        <w:t xml:space="preserve"> </w:t>
      </w:r>
      <w:r w:rsidR="007360DD">
        <w:t>26))</w:t>
      </w:r>
      <w:r w:rsidR="009213BA">
        <w:sym w:font="Wingdings" w:char="F0E0"/>
      </w:r>
      <w:r>
        <w:rPr>
          <w:rFonts w:hint="eastAsia"/>
        </w:rPr>
        <w:t>吊卡确认</w:t>
      </w:r>
      <w:r w:rsidR="002C31D9">
        <w:rPr>
          <w:rFonts w:hint="eastAsia"/>
        </w:rPr>
        <w:t>((</w:t>
      </w:r>
      <w:proofErr w:type="spellStart"/>
      <w:r w:rsidR="002C31D9">
        <w:t>Auto_Step</w:t>
      </w:r>
      <w:proofErr w:type="spellEnd"/>
      <w:r w:rsidR="002C31D9">
        <w:t xml:space="preserve"> &gt;= 27)</w:t>
      </w:r>
      <w:r w:rsidR="000D16DE">
        <w:t xml:space="preserve"> and </w:t>
      </w:r>
      <w:r w:rsidR="000D16DE">
        <w:rPr>
          <w:rFonts w:hint="eastAsia"/>
        </w:rPr>
        <w:t>(</w:t>
      </w:r>
      <w:proofErr w:type="spellStart"/>
      <w:r w:rsidR="000D16DE">
        <w:t>Auto_Step</w:t>
      </w:r>
      <w:proofErr w:type="spellEnd"/>
      <w:r w:rsidR="000D16DE">
        <w:t xml:space="preserve"> &lt;= 28)</w:t>
      </w:r>
      <w:r w:rsidR="002C31D9">
        <w:t>)</w:t>
      </w:r>
      <w:r w:rsidR="001F01C3">
        <w:sym w:font="Wingdings" w:char="F0E0"/>
      </w:r>
      <w:r>
        <w:rPr>
          <w:rFonts w:hint="eastAsia"/>
        </w:rPr>
        <w:t>井口位置</w:t>
      </w:r>
      <w:r w:rsidR="00083FF2">
        <w:sym w:font="Wingdings" w:char="F0E0"/>
      </w:r>
      <w:proofErr w:type="gramStart"/>
      <w:r>
        <w:rPr>
          <w:rFonts w:hint="eastAsia"/>
        </w:rPr>
        <w:t>送杆完</w:t>
      </w:r>
      <w:proofErr w:type="gramEnd"/>
      <w:r>
        <w:rPr>
          <w:rFonts w:hint="eastAsia"/>
        </w:rPr>
        <w:t>成</w:t>
      </w:r>
      <w:r w:rsidR="00EA68BD">
        <w:rPr>
          <w:rFonts w:hint="eastAsia"/>
        </w:rPr>
        <w:t>(</w:t>
      </w:r>
      <w:proofErr w:type="spellStart"/>
      <w:r w:rsidR="00EA68BD">
        <w:t>Auto_Step</w:t>
      </w:r>
      <w:proofErr w:type="spellEnd"/>
      <w:r w:rsidR="00EA68BD">
        <w:t xml:space="preserve"> == 35)</w:t>
      </w:r>
    </w:p>
    <w:p w14:paraId="55CF06E5" w14:textId="77777777" w:rsidR="00F42FE0" w:rsidRPr="00947BF5" w:rsidRDefault="00F42FE0" w:rsidP="00065BD4"/>
    <w:p w14:paraId="0FA9B9CE" w14:textId="783B78C3" w:rsidR="001758C6" w:rsidRDefault="0050178E" w:rsidP="00065BD4">
      <w:r>
        <w:rPr>
          <w:rFonts w:hint="eastAsia"/>
        </w:rPr>
        <w:t>井口位置((</w:t>
      </w:r>
      <w:proofErr w:type="spellStart"/>
      <w:r>
        <w:t>Auto_Step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= 24) and </w:t>
      </w:r>
      <w:r>
        <w:rPr>
          <w:rFonts w:hint="eastAsia"/>
        </w:rPr>
        <w:t>(</w:t>
      </w:r>
      <w:proofErr w:type="spellStart"/>
      <w:r>
        <w:t>Auto_Step</w:t>
      </w:r>
      <w:proofErr w:type="spellEnd"/>
      <w:r>
        <w:t xml:space="preserve"> &lt;= 34))(</w:t>
      </w:r>
      <w:r>
        <w:rPr>
          <w:rFonts w:hint="eastAsia"/>
        </w:rPr>
        <w:t>标示为红色</w:t>
      </w:r>
      <w:r>
        <w:t>)</w:t>
      </w:r>
    </w:p>
    <w:p w14:paraId="146FC2B8" w14:textId="77777777" w:rsidR="001758C6" w:rsidRPr="0029254D" w:rsidRDefault="001758C6" w:rsidP="00065BD4"/>
    <w:p w14:paraId="3B1B77CC" w14:textId="45D71AF4" w:rsidR="00954E1B" w:rsidRDefault="00F11C6F" w:rsidP="00065BD4">
      <w:r>
        <w:rPr>
          <w:rFonts w:hint="eastAsia"/>
        </w:rPr>
        <w:t>排杆：</w:t>
      </w:r>
    </w:p>
    <w:p w14:paraId="6831ED69" w14:textId="149DA5D5" w:rsidR="00603325" w:rsidRDefault="00603325" w:rsidP="00065BD4">
      <w:proofErr w:type="spellStart"/>
      <w:r>
        <w:rPr>
          <w:rFonts w:hint="eastAsia"/>
        </w:rPr>
        <w:t>Se</w:t>
      </w:r>
      <w:r>
        <w:t>cOpStVal</w:t>
      </w:r>
      <w:proofErr w:type="spellEnd"/>
      <w:r>
        <w:t>==5</w:t>
      </w:r>
      <w:r>
        <w:rPr>
          <w:rFonts w:hint="eastAsia"/>
        </w:rPr>
        <w:t>自动模式</w:t>
      </w:r>
    </w:p>
    <w:p w14:paraId="7EEFA8BA" w14:textId="3C630E8E" w:rsidR="00373B49" w:rsidRDefault="00730F8A" w:rsidP="00065BD4">
      <w:proofErr w:type="spellStart"/>
      <w:r>
        <w:t>SecWorkStVal</w:t>
      </w:r>
      <w:proofErr w:type="spellEnd"/>
      <w:r>
        <w:t xml:space="preserve"> == 2</w:t>
      </w:r>
    </w:p>
    <w:p w14:paraId="3B5D5C09" w14:textId="6F628A54" w:rsidR="00D566B0" w:rsidRDefault="00D566B0" w:rsidP="00065BD4">
      <w:proofErr w:type="gramStart"/>
      <w:r>
        <w:rPr>
          <w:rFonts w:hint="eastAsia"/>
        </w:rPr>
        <w:t>排杆</w:t>
      </w:r>
      <w:r>
        <w:sym w:font="Wingdings" w:char="F0E0"/>
      </w:r>
      <w:r>
        <w:rPr>
          <w:rFonts w:hint="eastAsia"/>
        </w:rPr>
        <w:t>排杆</w:t>
      </w:r>
      <w:proofErr w:type="gramEnd"/>
      <w:r>
        <w:rPr>
          <w:rFonts w:hint="eastAsia"/>
        </w:rPr>
        <w:t>启动</w:t>
      </w:r>
      <w:r w:rsidR="00813DAE">
        <w:rPr>
          <w:rFonts w:hint="eastAsia"/>
        </w:rPr>
        <w:t>（</w:t>
      </w:r>
      <w:proofErr w:type="spellStart"/>
      <w:r w:rsidR="00813DAE">
        <w:rPr>
          <w:rFonts w:hint="eastAsia"/>
        </w:rPr>
        <w:t>A</w:t>
      </w:r>
      <w:r w:rsidR="00813DAE">
        <w:t>uto_Step</w:t>
      </w:r>
      <w:proofErr w:type="spellEnd"/>
      <w:r w:rsidR="00813DAE">
        <w:t xml:space="preserve"> == 0</w:t>
      </w:r>
      <w:r w:rsidR="00813DAE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井口定位</w:t>
      </w:r>
      <w:r w:rsidR="008D5FAA">
        <w:rPr>
          <w:rFonts w:hint="eastAsia"/>
        </w:rPr>
        <w:t>(（</w:t>
      </w:r>
      <w:proofErr w:type="spellStart"/>
      <w:r w:rsidR="008D5FAA">
        <w:rPr>
          <w:rFonts w:hint="eastAsia"/>
        </w:rPr>
        <w:t>A</w:t>
      </w:r>
      <w:r w:rsidR="008D5FAA">
        <w:t>uto_Step</w:t>
      </w:r>
      <w:proofErr w:type="spellEnd"/>
      <w:r w:rsidR="008D5FAA">
        <w:t xml:space="preserve"> &gt;= 1</w:t>
      </w:r>
      <w:r w:rsidR="008D5FAA">
        <w:rPr>
          <w:rFonts w:hint="eastAsia"/>
        </w:rPr>
        <w:t>）a</w:t>
      </w:r>
      <w:r w:rsidR="008D5FAA">
        <w:t xml:space="preserve">nd </w:t>
      </w:r>
      <w:r w:rsidR="008D5FAA">
        <w:rPr>
          <w:rFonts w:hint="eastAsia"/>
        </w:rPr>
        <w:t>（</w:t>
      </w:r>
      <w:proofErr w:type="spellStart"/>
      <w:r w:rsidR="008D5FAA">
        <w:rPr>
          <w:rFonts w:hint="eastAsia"/>
        </w:rPr>
        <w:t>A</w:t>
      </w:r>
      <w:r w:rsidR="008D5FAA">
        <w:t>uto_Step</w:t>
      </w:r>
      <w:proofErr w:type="spellEnd"/>
      <w:r w:rsidR="008D5FAA">
        <w:t xml:space="preserve"> &lt;=</w:t>
      </w:r>
      <w:r w:rsidR="00566D74">
        <w:t xml:space="preserve"> </w:t>
      </w:r>
      <w:r w:rsidR="008D5FAA">
        <w:t xml:space="preserve">9 </w:t>
      </w:r>
      <w:r w:rsidR="008D5FAA">
        <w:rPr>
          <w:rFonts w:hint="eastAsia"/>
        </w:rPr>
        <w:t>）</w:t>
      </w:r>
      <w:r w:rsidR="008D5FAA">
        <w:t>)</w:t>
      </w:r>
      <w:r>
        <w:sym w:font="Wingdings" w:char="F0E0"/>
      </w:r>
      <w:proofErr w:type="gramStart"/>
      <w:r>
        <w:rPr>
          <w:rFonts w:hint="eastAsia"/>
        </w:rPr>
        <w:t>井口抓</w:t>
      </w:r>
      <w:proofErr w:type="gramEnd"/>
      <w:r>
        <w:rPr>
          <w:rFonts w:hint="eastAsia"/>
        </w:rPr>
        <w:t>杆</w:t>
      </w:r>
      <w:r w:rsidR="00566D74">
        <w:rPr>
          <w:rFonts w:hint="eastAsia"/>
        </w:rPr>
        <w:t>（（</w:t>
      </w:r>
      <w:proofErr w:type="spellStart"/>
      <w:r w:rsidR="00566D74">
        <w:rPr>
          <w:rFonts w:hint="eastAsia"/>
        </w:rPr>
        <w:t>A</w:t>
      </w:r>
      <w:r w:rsidR="00566D74">
        <w:t>uto_Step</w:t>
      </w:r>
      <w:proofErr w:type="spellEnd"/>
      <w:r w:rsidR="00566D74">
        <w:t xml:space="preserve"> == </w:t>
      </w:r>
      <w:r w:rsidR="00566D74">
        <w:rPr>
          <w:rFonts w:hint="eastAsia"/>
        </w:rPr>
        <w:t>1</w:t>
      </w:r>
      <w:r w:rsidR="00566D74">
        <w:t>0</w:t>
      </w:r>
      <w:r w:rsidR="00566D74">
        <w:rPr>
          <w:rFonts w:hint="eastAsia"/>
        </w:rPr>
        <w:t>）</w:t>
      </w:r>
      <w:r w:rsidR="00566D74">
        <w:t xml:space="preserve"> or </w:t>
      </w:r>
      <w:r w:rsidR="00566D74">
        <w:rPr>
          <w:rFonts w:hint="eastAsia"/>
        </w:rPr>
        <w:t>（</w:t>
      </w:r>
      <w:proofErr w:type="spellStart"/>
      <w:r w:rsidR="00566D74">
        <w:rPr>
          <w:rFonts w:hint="eastAsia"/>
        </w:rPr>
        <w:t>A</w:t>
      </w:r>
      <w:r w:rsidR="00566D74">
        <w:t>uto_Step</w:t>
      </w:r>
      <w:proofErr w:type="spellEnd"/>
      <w:r w:rsidR="00566D74">
        <w:t xml:space="preserve"> == 11</w:t>
      </w:r>
      <w:r w:rsidR="00566D74">
        <w:rPr>
          <w:rFonts w:hint="eastAsia"/>
        </w:rPr>
        <w:t>））</w:t>
      </w:r>
      <w:r w:rsidR="00A33AA2">
        <w:sym w:font="Wingdings" w:char="F0E0"/>
      </w:r>
      <w:r w:rsidR="00BC48F9">
        <w:rPr>
          <w:rFonts w:hint="eastAsia"/>
        </w:rPr>
        <w:t>井口位置</w:t>
      </w:r>
      <w:r>
        <w:sym w:font="Wingdings" w:char="F0E0"/>
      </w:r>
      <w:r>
        <w:rPr>
          <w:rFonts w:hint="eastAsia"/>
        </w:rPr>
        <w:t>吊卡确认</w:t>
      </w:r>
      <w:r w:rsidR="00637C00">
        <w:rPr>
          <w:rFonts w:hint="eastAsia"/>
        </w:rPr>
        <w:t>（</w:t>
      </w:r>
      <w:proofErr w:type="spellStart"/>
      <w:r w:rsidR="00637C00">
        <w:rPr>
          <w:rFonts w:hint="eastAsia"/>
        </w:rPr>
        <w:t>A</w:t>
      </w:r>
      <w:r w:rsidR="00637C00">
        <w:t>uto_Step</w:t>
      </w:r>
      <w:proofErr w:type="spellEnd"/>
      <w:r w:rsidR="00637C00">
        <w:t xml:space="preserve"> == 12</w:t>
      </w:r>
      <w:r w:rsidR="00637C00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井口运动</w:t>
      </w:r>
      <w:r w:rsidR="00F041A3">
        <w:rPr>
          <w:rFonts w:hint="eastAsia"/>
        </w:rPr>
        <w:t>（（</w:t>
      </w:r>
      <w:proofErr w:type="spellStart"/>
      <w:r w:rsidR="00F041A3">
        <w:rPr>
          <w:rFonts w:hint="eastAsia"/>
        </w:rPr>
        <w:t>A</w:t>
      </w:r>
      <w:r w:rsidR="00F041A3">
        <w:t>uto_Step</w:t>
      </w:r>
      <w:proofErr w:type="spellEnd"/>
      <w:r w:rsidR="00F041A3">
        <w:t xml:space="preserve"> &gt;= 13</w:t>
      </w:r>
      <w:r w:rsidR="00F041A3">
        <w:rPr>
          <w:rFonts w:hint="eastAsia"/>
        </w:rPr>
        <w:t>）</w:t>
      </w:r>
      <w:r w:rsidR="00D00369">
        <w:rPr>
          <w:rFonts w:hint="eastAsia"/>
        </w:rPr>
        <w:t xml:space="preserve"> </w:t>
      </w:r>
      <w:r w:rsidR="00D00369">
        <w:t xml:space="preserve">and </w:t>
      </w:r>
      <w:r w:rsidR="00D00369">
        <w:rPr>
          <w:rFonts w:hint="eastAsia"/>
        </w:rPr>
        <w:t>（</w:t>
      </w:r>
      <w:proofErr w:type="spellStart"/>
      <w:r w:rsidR="00D00369">
        <w:rPr>
          <w:rFonts w:hint="eastAsia"/>
        </w:rPr>
        <w:t>A</w:t>
      </w:r>
      <w:r w:rsidR="00D00369">
        <w:t>uto_Step</w:t>
      </w:r>
      <w:proofErr w:type="spellEnd"/>
      <w:r w:rsidR="00D00369">
        <w:t xml:space="preserve"> &lt;= 16</w:t>
      </w:r>
      <w:r w:rsidR="00D00369">
        <w:rPr>
          <w:rFonts w:hint="eastAsia"/>
        </w:rPr>
        <w:t>）</w:t>
      </w:r>
      <w:r w:rsidR="00F041A3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指梁定位</w:t>
      </w:r>
      <w:r w:rsidR="00B81310">
        <w:rPr>
          <w:rFonts w:hint="eastAsia"/>
        </w:rPr>
        <w:t>(（</w:t>
      </w:r>
      <w:proofErr w:type="spellStart"/>
      <w:r w:rsidR="00B81310">
        <w:rPr>
          <w:rFonts w:hint="eastAsia"/>
        </w:rPr>
        <w:t>A</w:t>
      </w:r>
      <w:r w:rsidR="00B81310">
        <w:t>uto_Step</w:t>
      </w:r>
      <w:proofErr w:type="spellEnd"/>
      <w:r w:rsidR="00B81310">
        <w:t xml:space="preserve"> &gt;= 17</w:t>
      </w:r>
      <w:r w:rsidR="00B81310">
        <w:rPr>
          <w:rFonts w:hint="eastAsia"/>
        </w:rPr>
        <w:t>）</w:t>
      </w:r>
      <w:r w:rsidR="00991366">
        <w:rPr>
          <w:rFonts w:hint="eastAsia"/>
        </w:rPr>
        <w:t>a</w:t>
      </w:r>
      <w:r w:rsidR="00991366">
        <w:t xml:space="preserve">nd </w:t>
      </w:r>
      <w:r w:rsidR="00991366">
        <w:rPr>
          <w:rFonts w:hint="eastAsia"/>
        </w:rPr>
        <w:t>（</w:t>
      </w:r>
      <w:proofErr w:type="spellStart"/>
      <w:r w:rsidR="00991366">
        <w:rPr>
          <w:rFonts w:hint="eastAsia"/>
        </w:rPr>
        <w:t>A</w:t>
      </w:r>
      <w:r w:rsidR="00991366">
        <w:t>uto_Step</w:t>
      </w:r>
      <w:proofErr w:type="spellEnd"/>
      <w:r w:rsidR="00991366">
        <w:t xml:space="preserve"> &lt;= 18</w:t>
      </w:r>
      <w:r w:rsidR="00991366">
        <w:rPr>
          <w:rFonts w:hint="eastAsia"/>
        </w:rPr>
        <w:t>）</w:t>
      </w:r>
      <w:r w:rsidR="00B81310">
        <w:t>)</w:t>
      </w:r>
      <w:r>
        <w:sym w:font="Wingdings" w:char="F0E0"/>
      </w:r>
      <w:r>
        <w:rPr>
          <w:rFonts w:hint="eastAsia"/>
        </w:rPr>
        <w:t>指梁锁确认</w:t>
      </w:r>
      <w:r w:rsidR="00D51659">
        <w:rPr>
          <w:rFonts w:hint="eastAsia"/>
        </w:rPr>
        <w:t>（</w:t>
      </w:r>
      <w:proofErr w:type="spellStart"/>
      <w:r w:rsidR="00D51659">
        <w:rPr>
          <w:rFonts w:hint="eastAsia"/>
        </w:rPr>
        <w:t>A</w:t>
      </w:r>
      <w:r w:rsidR="00D51659">
        <w:t>uto_Step</w:t>
      </w:r>
      <w:proofErr w:type="spellEnd"/>
      <w:r w:rsidR="00D51659">
        <w:t xml:space="preserve"> == 19</w:t>
      </w:r>
      <w:r w:rsidR="00D51659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指梁排管</w:t>
      </w:r>
      <w:r w:rsidR="00B36B1C">
        <w:rPr>
          <w:rFonts w:hint="eastAsia"/>
        </w:rPr>
        <w:t>(（</w:t>
      </w:r>
      <w:proofErr w:type="spellStart"/>
      <w:r w:rsidR="00B36B1C">
        <w:rPr>
          <w:rFonts w:hint="eastAsia"/>
        </w:rPr>
        <w:t>A</w:t>
      </w:r>
      <w:r w:rsidR="00B36B1C">
        <w:t>uto_Step</w:t>
      </w:r>
      <w:proofErr w:type="spellEnd"/>
      <w:r w:rsidR="00B36B1C">
        <w:t xml:space="preserve"> &gt;= 20</w:t>
      </w:r>
      <w:r w:rsidR="00B36B1C">
        <w:rPr>
          <w:rFonts w:hint="eastAsia"/>
        </w:rPr>
        <w:t>）a</w:t>
      </w:r>
      <w:r w:rsidR="00B36B1C">
        <w:t xml:space="preserve">nd </w:t>
      </w:r>
      <w:r w:rsidR="00B36B1C">
        <w:rPr>
          <w:rFonts w:hint="eastAsia"/>
        </w:rPr>
        <w:t>（</w:t>
      </w:r>
      <w:proofErr w:type="spellStart"/>
      <w:r w:rsidR="00B36B1C">
        <w:rPr>
          <w:rFonts w:hint="eastAsia"/>
        </w:rPr>
        <w:t>A</w:t>
      </w:r>
      <w:r w:rsidR="00B36B1C">
        <w:t>uto_Step</w:t>
      </w:r>
      <w:proofErr w:type="spellEnd"/>
      <w:r w:rsidR="00B36B1C">
        <w:t xml:space="preserve"> &lt;=24</w:t>
      </w:r>
      <w:r w:rsidR="00B36B1C">
        <w:rPr>
          <w:rFonts w:hint="eastAsia"/>
        </w:rPr>
        <w:t>）</w:t>
      </w:r>
      <w:r w:rsidR="00B36B1C">
        <w:t>)</w:t>
      </w:r>
      <w:r>
        <w:sym w:font="Wingdings" w:char="F0E0"/>
      </w:r>
      <w:proofErr w:type="gramStart"/>
      <w:r>
        <w:rPr>
          <w:rFonts w:hint="eastAsia"/>
        </w:rPr>
        <w:t>排杆</w:t>
      </w:r>
      <w:r w:rsidR="00F31F0C">
        <w:rPr>
          <w:rFonts w:hint="eastAsia"/>
        </w:rPr>
        <w:t>完</w:t>
      </w:r>
      <w:proofErr w:type="gramEnd"/>
      <w:r w:rsidR="00F31F0C">
        <w:rPr>
          <w:rFonts w:hint="eastAsia"/>
        </w:rPr>
        <w:t>成</w:t>
      </w:r>
      <w:r w:rsidR="004D2E61">
        <w:t>(</w:t>
      </w:r>
      <w:r w:rsidR="004D2E61">
        <w:rPr>
          <w:rFonts w:hint="eastAsia"/>
        </w:rPr>
        <w:t>（</w:t>
      </w:r>
      <w:proofErr w:type="spellStart"/>
      <w:r w:rsidR="004D2E61">
        <w:rPr>
          <w:rFonts w:hint="eastAsia"/>
        </w:rPr>
        <w:t>A</w:t>
      </w:r>
      <w:r w:rsidR="004D2E61">
        <w:t>uto_Step</w:t>
      </w:r>
      <w:proofErr w:type="spellEnd"/>
      <w:r w:rsidR="004D2E61">
        <w:t xml:space="preserve"> &gt;</w:t>
      </w:r>
      <w:r w:rsidR="001F1768">
        <w:t>=</w:t>
      </w:r>
      <w:r w:rsidR="004D2E61">
        <w:t>25</w:t>
      </w:r>
      <w:r w:rsidR="004D2E61">
        <w:rPr>
          <w:rFonts w:hint="eastAsia"/>
        </w:rPr>
        <w:t>）</w:t>
      </w:r>
      <w:r w:rsidR="001F1768">
        <w:rPr>
          <w:rFonts w:hint="eastAsia"/>
        </w:rPr>
        <w:t>a</w:t>
      </w:r>
      <w:r w:rsidR="001F1768">
        <w:t xml:space="preserve">nd </w:t>
      </w:r>
      <w:r w:rsidR="001F1768">
        <w:rPr>
          <w:rFonts w:hint="eastAsia"/>
        </w:rPr>
        <w:t>（</w:t>
      </w:r>
      <w:proofErr w:type="spellStart"/>
      <w:r w:rsidR="001F1768">
        <w:rPr>
          <w:rFonts w:hint="eastAsia"/>
        </w:rPr>
        <w:t>A</w:t>
      </w:r>
      <w:r w:rsidR="001F1768">
        <w:t>uto_Step</w:t>
      </w:r>
      <w:proofErr w:type="spellEnd"/>
      <w:r w:rsidR="001F1768">
        <w:t xml:space="preserve"> &lt;=27</w:t>
      </w:r>
      <w:r w:rsidR="001F1768">
        <w:rPr>
          <w:rFonts w:hint="eastAsia"/>
        </w:rPr>
        <w:t>）</w:t>
      </w:r>
      <w:r w:rsidR="004D2E61">
        <w:t>)</w:t>
      </w:r>
    </w:p>
    <w:p w14:paraId="2C7A0BEC" w14:textId="6C645C22" w:rsidR="00B95A47" w:rsidRDefault="007C208B" w:rsidP="00065BD4">
      <w:r>
        <w:rPr>
          <w:rFonts w:hint="eastAsia"/>
        </w:rPr>
        <w:t>井口位置(（</w:t>
      </w:r>
      <w:proofErr w:type="spellStart"/>
      <w:r>
        <w:rPr>
          <w:rFonts w:hint="eastAsia"/>
        </w:rPr>
        <w:t>A</w:t>
      </w:r>
      <w:r>
        <w:t>uto_Step</w:t>
      </w:r>
      <w:proofErr w:type="spellEnd"/>
      <w:r>
        <w:t xml:space="preserve"> </w:t>
      </w:r>
      <w:r>
        <w:rPr>
          <w:rFonts w:hint="eastAsia"/>
        </w:rPr>
        <w:t>）=10）and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r>
        <w:t>uto_Step</w:t>
      </w:r>
      <w:proofErr w:type="spellEnd"/>
      <w:r>
        <w:t xml:space="preserve"> &lt;= </w:t>
      </w:r>
      <w:r>
        <w:rPr>
          <w:rFonts w:hint="eastAsia"/>
        </w:rPr>
        <w:t>16）</w:t>
      </w:r>
      <w:r>
        <w:t>)</w:t>
      </w:r>
      <w:r w:rsidR="005764FD">
        <w:t xml:space="preserve">( </w:t>
      </w:r>
      <w:r w:rsidR="005764FD">
        <w:rPr>
          <w:rFonts w:hint="eastAsia"/>
        </w:rPr>
        <w:t>标示为红色</w:t>
      </w:r>
      <w:r w:rsidR="005764FD">
        <w:t>)</w:t>
      </w:r>
    </w:p>
    <w:p w14:paraId="4D502DCB" w14:textId="375B02F7" w:rsidR="00A76EA9" w:rsidRDefault="00A76EA9" w:rsidP="00065BD4"/>
    <w:p w14:paraId="7B64E7B2" w14:textId="797DD877" w:rsidR="0032618A" w:rsidRDefault="0032618A" w:rsidP="00065BD4">
      <w:r>
        <w:rPr>
          <w:noProof/>
        </w:rPr>
        <w:drawing>
          <wp:inline distT="0" distB="0" distL="0" distR="0" wp14:anchorId="125D601E" wp14:editId="233D15E6">
            <wp:extent cx="10668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B1C" w14:textId="596B7CFB" w:rsidR="0032618A" w:rsidRDefault="0032618A" w:rsidP="00065BD4">
      <w:r>
        <w:rPr>
          <w:rFonts w:hint="eastAsia"/>
        </w:rPr>
        <w:lastRenderedPageBreak/>
        <w:t>显示当前</w:t>
      </w:r>
      <w:r w:rsidR="00EE7E78">
        <w:rPr>
          <w:rFonts w:hint="eastAsia"/>
        </w:rPr>
        <w:t>是否时本地控制</w:t>
      </w:r>
      <w:r w:rsidR="009E59C0">
        <w:rPr>
          <w:rFonts w:hint="eastAsia"/>
        </w:rPr>
        <w:t>。</w:t>
      </w:r>
    </w:p>
    <w:p w14:paraId="32E3E3E5" w14:textId="5B43F71A" w:rsidR="00F51B6C" w:rsidRDefault="006141E3" w:rsidP="00065BD4">
      <w:r>
        <w:rPr>
          <w:rFonts w:hint="eastAsia"/>
        </w:rPr>
        <w:t>（134，b</w:t>
      </w:r>
      <w:r>
        <w:t>0: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集成模式(true</w:t>
      </w:r>
      <w:r>
        <w:t>:</w:t>
      </w:r>
      <w:r>
        <w:rPr>
          <w:rFonts w:hint="eastAsia"/>
        </w:rPr>
        <w:t>本地模式</w:t>
      </w:r>
      <w:r>
        <w:t>)</w:t>
      </w:r>
      <w:r>
        <w:rPr>
          <w:rFonts w:hint="eastAsia"/>
        </w:rPr>
        <w:t>）</w:t>
      </w:r>
      <w:r w:rsidR="00A02FCC">
        <w:rPr>
          <w:rFonts w:hint="eastAsia"/>
        </w:rPr>
        <w:t>1：本地模式，0：集成模式</w:t>
      </w:r>
      <w:r w:rsidR="009E59C0">
        <w:rPr>
          <w:rFonts w:hint="eastAsia"/>
        </w:rPr>
        <w:t>。</w:t>
      </w:r>
    </w:p>
    <w:p w14:paraId="44DFBAB2" w14:textId="64A64F7A" w:rsidR="00863911" w:rsidRDefault="00042886" w:rsidP="00065BD4">
      <w:r>
        <w:rPr>
          <w:rFonts w:hint="eastAsia"/>
        </w:rPr>
        <w:t>本地模式时，图片为绿色</w:t>
      </w:r>
      <w:r w:rsidR="009E59C0">
        <w:rPr>
          <w:rFonts w:hint="eastAsia"/>
        </w:rPr>
        <w:t>。</w:t>
      </w:r>
    </w:p>
    <w:p w14:paraId="6011C8E9" w14:textId="72743E4E" w:rsidR="0032618A" w:rsidRDefault="00307937" w:rsidP="00065BD4">
      <w:r>
        <w:rPr>
          <w:rFonts w:hint="eastAsia"/>
        </w:rPr>
        <w:t>非本地模式时，只</w:t>
      </w:r>
      <w:r w:rsidR="00897823">
        <w:rPr>
          <w:rFonts w:hint="eastAsia"/>
        </w:rPr>
        <w:t>显示</w:t>
      </w:r>
      <w:r w:rsidR="00E00F2D">
        <w:rPr>
          <w:rFonts w:hint="eastAsia"/>
        </w:rPr>
        <w:t>各数据状态，不发送任何指令。</w:t>
      </w:r>
      <w:r w:rsidR="00F82980">
        <w:rPr>
          <w:rFonts w:hint="eastAsia"/>
        </w:rPr>
        <w:t>（二层台控制器在集成模式时不对指令进行响应）</w:t>
      </w:r>
      <w:r w:rsidR="00B11BE2">
        <w:rPr>
          <w:rFonts w:hint="eastAsia"/>
        </w:rPr>
        <w:t>。</w:t>
      </w:r>
    </w:p>
    <w:p w14:paraId="4B8D0438" w14:textId="16658254" w:rsidR="008166EE" w:rsidRDefault="008166EE" w:rsidP="00065BD4"/>
    <w:p w14:paraId="610D2704" w14:textId="77777777" w:rsidR="00021AD4" w:rsidRDefault="00021AD4" w:rsidP="00021AD4">
      <w:r>
        <w:rPr>
          <w:rFonts w:hint="eastAsia"/>
        </w:rPr>
        <w:t>回转：（16#101，</w:t>
      </w:r>
      <w:r>
        <w:t>B0</w:t>
      </w:r>
      <w:r>
        <w:rPr>
          <w:rFonts w:hint="eastAsia"/>
        </w:rPr>
        <w:t>:小车实际位置</w:t>
      </w:r>
      <w:proofErr w:type="gramStart"/>
      <w:r>
        <w:rPr>
          <w:rFonts w:hint="eastAsia"/>
        </w:rPr>
        <w:t>值求余</w:t>
      </w:r>
      <w:proofErr w:type="gramEnd"/>
      <w:r>
        <w:rPr>
          <w:rFonts w:hint="eastAsia"/>
        </w:rPr>
        <w:t>128</w:t>
      </w:r>
      <w:r>
        <w:t>）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#101，B</w:t>
      </w:r>
      <w:r>
        <w:t>1:</w:t>
      </w:r>
      <w:r>
        <w:rPr>
          <w:rFonts w:hint="eastAsia"/>
        </w:rPr>
        <w:t>小车实际位置值除于128</w:t>
      </w:r>
      <w:r>
        <w:t>)</w:t>
      </w:r>
    </w:p>
    <w:p w14:paraId="509EBD9D" w14:textId="77777777" w:rsidR="00021AD4" w:rsidRDefault="00021AD4" w:rsidP="00021AD4">
      <w:r>
        <w:rPr>
          <w:rFonts w:hint="eastAsia"/>
        </w:rPr>
        <w:t>（16#101，B2:手臂实际位置求与128）（1</w:t>
      </w:r>
      <w:r>
        <w:t>6#101</w:t>
      </w:r>
      <w:r>
        <w:rPr>
          <w:rFonts w:hint="eastAsia"/>
        </w:rPr>
        <w:t>，B3:手臂实际位置除于128）</w:t>
      </w:r>
    </w:p>
    <w:p w14:paraId="74DCFEDB" w14:textId="77777777" w:rsidR="00021AD4" w:rsidRPr="00AE1930" w:rsidRDefault="00021AD4" w:rsidP="00021AD4">
      <w:r>
        <w:rPr>
          <w:rFonts w:hint="eastAsia"/>
        </w:rPr>
        <w:t>（16#101，B</w:t>
      </w:r>
      <w:r>
        <w:t>4:</w:t>
      </w:r>
      <w:r>
        <w:rPr>
          <w:rFonts w:hint="eastAsia"/>
        </w:rPr>
        <w:t>回转角度值）</w:t>
      </w:r>
    </w:p>
    <w:p w14:paraId="4F4583EA" w14:textId="38E29913" w:rsidR="002A4A9D" w:rsidRDefault="002A4A9D" w:rsidP="00065BD4"/>
    <w:p w14:paraId="68174B69" w14:textId="59B3F5A2" w:rsidR="002A4A9D" w:rsidRDefault="002A4A9D" w:rsidP="00065BD4">
      <w:r>
        <w:rPr>
          <w:rFonts w:hint="eastAsia"/>
        </w:rPr>
        <w:t>小车动画</w:t>
      </w:r>
      <w:r w:rsidR="00724327">
        <w:rPr>
          <w:rFonts w:hint="eastAsia"/>
        </w:rPr>
        <w:t>：</w:t>
      </w:r>
    </w:p>
    <w:p w14:paraId="4D2CB565" w14:textId="77777777" w:rsidR="00D70C06" w:rsidRDefault="00724327" w:rsidP="00065BD4">
      <w:r>
        <w:rPr>
          <w:rFonts w:hint="eastAsia"/>
        </w:rPr>
        <w:t>初始化，小车在图形横方向中间，纵方向顶部。</w:t>
      </w:r>
    </w:p>
    <w:p w14:paraId="67E333D2" w14:textId="2BE93E01" w:rsidR="00724327" w:rsidRPr="00F064D8" w:rsidRDefault="00724327" w:rsidP="00065BD4">
      <w:pPr>
        <w:rPr>
          <w:color w:val="FF0000"/>
        </w:rPr>
      </w:pPr>
      <w:r>
        <w:rPr>
          <w:rFonts w:hint="eastAsia"/>
        </w:rPr>
        <w:t>小车运动坐标</w:t>
      </w:r>
      <w:r w:rsidR="00EC4B2A">
        <w:rPr>
          <w:rFonts w:hint="eastAsia"/>
        </w:rPr>
        <w:t>系</w:t>
      </w:r>
      <w:r w:rsidR="003143A8">
        <w:rPr>
          <w:rFonts w:hint="eastAsia"/>
        </w:rPr>
        <w:t>：</w:t>
      </w:r>
      <w:r w:rsidR="00EC4B2A">
        <w:rPr>
          <w:rFonts w:hint="eastAsia"/>
        </w:rPr>
        <w:t>原点位于横方向中间，纵方向顶部</w:t>
      </w:r>
      <w:r w:rsidR="003143A8">
        <w:rPr>
          <w:rFonts w:hint="eastAsia"/>
        </w:rPr>
        <w:t>；</w:t>
      </w:r>
      <w:r>
        <w:rPr>
          <w:rFonts w:hint="eastAsia"/>
        </w:rPr>
        <w:t>横方向（x轴）</w:t>
      </w:r>
      <w:r w:rsidR="00061C31">
        <w:rPr>
          <w:rFonts w:hint="eastAsia"/>
        </w:rPr>
        <w:t>左为负，右为正</w:t>
      </w:r>
      <w:r w:rsidR="003143A8">
        <w:rPr>
          <w:rFonts w:hint="eastAsia"/>
        </w:rPr>
        <w:t>；</w:t>
      </w:r>
      <w:r w:rsidR="00840B3A">
        <w:rPr>
          <w:rFonts w:hint="eastAsia"/>
        </w:rPr>
        <w:t>x轴值域范围</w:t>
      </w:r>
      <w:r w:rsidR="00F04677">
        <w:rPr>
          <w:rFonts w:hint="eastAsia"/>
        </w:rPr>
        <w:t>根据各型号的手臂数据</w:t>
      </w:r>
      <w:r w:rsidR="00D661D8">
        <w:rPr>
          <w:rFonts w:hint="eastAsia"/>
        </w:rPr>
        <w:t>，例如[</w:t>
      </w:r>
      <w:r w:rsidR="00D661D8">
        <w:t>-2m,2m]</w:t>
      </w:r>
      <w:r w:rsidR="00840B3A">
        <w:rPr>
          <w:rFonts w:hint="eastAsia"/>
        </w:rPr>
        <w:t>；</w:t>
      </w:r>
      <w:r w:rsidR="00232952">
        <w:rPr>
          <w:rFonts w:hint="eastAsia"/>
        </w:rPr>
        <w:t>手臂实际位置</w:t>
      </w:r>
      <w:r w:rsidR="000F4075" w:rsidRPr="000F4075">
        <w:rPr>
          <w:rFonts w:hint="eastAsia"/>
          <w:color w:val="FF0000"/>
        </w:rPr>
        <w:t>只有正值。</w:t>
      </w:r>
      <w:proofErr w:type="gramStart"/>
      <w:r w:rsidR="00840B3A">
        <w:rPr>
          <w:rFonts w:hint="eastAsia"/>
        </w:rPr>
        <w:t>纵</w:t>
      </w:r>
      <w:proofErr w:type="gramEnd"/>
      <w:r w:rsidR="00840B3A">
        <w:rPr>
          <w:rFonts w:hint="eastAsia"/>
        </w:rPr>
        <w:t>方向（</w:t>
      </w:r>
      <w:r w:rsidR="00367DB9">
        <w:t>y</w:t>
      </w:r>
      <w:r w:rsidR="00840B3A">
        <w:rPr>
          <w:rFonts w:hint="eastAsia"/>
        </w:rPr>
        <w:t>轴）</w:t>
      </w:r>
      <w:r w:rsidR="00367DB9">
        <w:rPr>
          <w:rFonts w:hint="eastAsia"/>
        </w:rPr>
        <w:t>朝底部为正；y轴值域范围</w:t>
      </w:r>
      <w:r w:rsidR="00F064D8" w:rsidRPr="00F064D8">
        <w:rPr>
          <w:rFonts w:hint="eastAsia"/>
          <w:color w:val="FF0000"/>
        </w:rPr>
        <w:t>根据型号来</w:t>
      </w:r>
      <w:r w:rsidR="00CB659D">
        <w:rPr>
          <w:rFonts w:hint="eastAsia"/>
          <w:color w:val="FF0000"/>
        </w:rPr>
        <w:t>，例如</w:t>
      </w:r>
      <w:r w:rsidR="00CB659D">
        <w:rPr>
          <w:rFonts w:hint="eastAsia"/>
        </w:rPr>
        <w:t>[</w:t>
      </w:r>
      <w:r w:rsidR="00CB659D">
        <w:t>0,2290</w:t>
      </w:r>
      <w:r w:rsidR="00CB659D">
        <w:rPr>
          <w:rFonts w:hint="eastAsia"/>
        </w:rPr>
        <w:t>mm</w:t>
      </w:r>
      <w:r w:rsidR="00CB659D">
        <w:t>]</w:t>
      </w:r>
      <w:r w:rsidR="005700D5">
        <w:rPr>
          <w:rFonts w:hint="eastAsia"/>
          <w:color w:val="FF0000"/>
        </w:rPr>
        <w:t>。</w:t>
      </w:r>
    </w:p>
    <w:p w14:paraId="57CBF072" w14:textId="7197F2D9" w:rsidR="00E7204F" w:rsidRDefault="00B0016D" w:rsidP="00FA78E6">
      <w:r>
        <w:rPr>
          <w:rFonts w:hint="eastAsia"/>
        </w:rPr>
        <w:t>小车回转角度</w:t>
      </w:r>
      <w:r w:rsidR="005A5E26">
        <w:rPr>
          <w:rFonts w:hint="eastAsia"/>
        </w:rPr>
        <w:t>：</w:t>
      </w:r>
      <w:r w:rsidR="00743D20">
        <w:rPr>
          <w:rFonts w:hint="eastAsia"/>
        </w:rPr>
        <w:t>（16#101，B</w:t>
      </w:r>
      <w:r w:rsidR="00743D20">
        <w:t>4:</w:t>
      </w:r>
      <w:r w:rsidR="00743D20">
        <w:rPr>
          <w:rFonts w:hint="eastAsia"/>
        </w:rPr>
        <w:t>回转角度值）</w:t>
      </w:r>
      <w:r w:rsidR="007C23CB">
        <w:rPr>
          <w:rFonts w:hint="eastAsia"/>
        </w:rPr>
        <w:t>，</w:t>
      </w:r>
      <w:r w:rsidR="005A5E26">
        <w:rPr>
          <w:rFonts w:hint="eastAsia"/>
        </w:rPr>
        <w:t>从原点指向大钩为</w:t>
      </w:r>
      <w:r w:rsidR="00563C60" w:rsidRPr="00284E1B">
        <w:rPr>
          <w:color w:val="FF0000"/>
        </w:rPr>
        <w:t>0</w:t>
      </w:r>
      <w:r w:rsidR="005A5E26" w:rsidRPr="00284E1B">
        <w:rPr>
          <w:rFonts w:hint="eastAsia"/>
          <w:color w:val="FF0000"/>
        </w:rPr>
        <w:t>°</w:t>
      </w:r>
      <w:r w:rsidR="005A5E26">
        <w:rPr>
          <w:rFonts w:hint="eastAsia"/>
        </w:rPr>
        <w:t>，</w:t>
      </w:r>
      <w:r w:rsidR="00F30B9B">
        <w:rPr>
          <w:rFonts w:hint="eastAsia"/>
        </w:rPr>
        <w:t>斜向左-45°，斜向右45°</w:t>
      </w:r>
      <w:r w:rsidR="00284E1B">
        <w:rPr>
          <w:rFonts w:hint="eastAsia"/>
        </w:rPr>
        <w:t>,顺时针正，逆时针为负；</w:t>
      </w:r>
      <w:r w:rsidR="00FA78E6">
        <w:rPr>
          <w:rFonts w:hint="eastAsia"/>
        </w:rPr>
        <w:t>阈值[</w:t>
      </w:r>
      <w:r w:rsidR="00FA78E6">
        <w:t>-9</w:t>
      </w:r>
      <w:r w:rsidR="00FA78E6">
        <w:rPr>
          <w:rFonts w:hint="eastAsia"/>
        </w:rPr>
        <w:t>0</w:t>
      </w:r>
      <w:r w:rsidR="00FA78E6">
        <w:t>,9</w:t>
      </w:r>
      <w:r w:rsidR="00FA78E6">
        <w:rPr>
          <w:rFonts w:hint="eastAsia"/>
        </w:rPr>
        <w:t>0</w:t>
      </w:r>
      <w:r w:rsidR="00FA78E6">
        <w:t>]</w:t>
      </w:r>
      <w:r w:rsidR="00FA78E6">
        <w:rPr>
          <w:rFonts w:hint="eastAsia"/>
        </w:rPr>
        <w:t>，超过-90，取-90，超过90取90</w:t>
      </w:r>
      <w:r w:rsidR="005639D7">
        <w:rPr>
          <w:rFonts w:hint="eastAsia"/>
        </w:rPr>
        <w:t>。</w:t>
      </w:r>
    </w:p>
    <w:p w14:paraId="0F9C4EF3" w14:textId="240D720C" w:rsidR="00B0016D" w:rsidRDefault="00E7204F" w:rsidP="00065BD4">
      <w:r>
        <w:rPr>
          <w:rFonts w:hint="eastAsia"/>
        </w:rPr>
        <w:t>手臂实际位置</w:t>
      </w:r>
      <w:r w:rsidR="00D14362">
        <w:rPr>
          <w:rFonts w:hint="eastAsia"/>
        </w:rPr>
        <w:t>：</w:t>
      </w:r>
      <w:r>
        <w:rPr>
          <w:rFonts w:hint="eastAsia"/>
        </w:rPr>
        <w:t>（16#101，B2:手臂实际位置求与128）（1</w:t>
      </w:r>
      <w:r>
        <w:t>6#101</w:t>
      </w:r>
      <w:r>
        <w:rPr>
          <w:rFonts w:hint="eastAsia"/>
        </w:rPr>
        <w:t>，B3:手臂实际位置除于128）</w:t>
      </w:r>
    </w:p>
    <w:p w14:paraId="32DD087B" w14:textId="58D8FA81" w:rsidR="00D86987" w:rsidRPr="005639D7" w:rsidRDefault="00D86987" w:rsidP="00065BD4">
      <w:r>
        <w:rPr>
          <w:rFonts w:hint="eastAsia"/>
        </w:rPr>
        <w:t>小车实际位置：</w:t>
      </w:r>
      <w:r w:rsidR="004D3F6A">
        <w:rPr>
          <w:rFonts w:hint="eastAsia"/>
        </w:rPr>
        <w:t>（16#101，</w:t>
      </w:r>
      <w:r w:rsidR="004D3F6A">
        <w:t>B0</w:t>
      </w:r>
      <w:r w:rsidR="004D3F6A">
        <w:rPr>
          <w:rFonts w:hint="eastAsia"/>
        </w:rPr>
        <w:t>:小车实际位置</w:t>
      </w:r>
      <w:proofErr w:type="gramStart"/>
      <w:r w:rsidR="004D3F6A">
        <w:rPr>
          <w:rFonts w:hint="eastAsia"/>
        </w:rPr>
        <w:t>值求余</w:t>
      </w:r>
      <w:proofErr w:type="gramEnd"/>
      <w:r w:rsidR="004D3F6A">
        <w:rPr>
          <w:rFonts w:hint="eastAsia"/>
        </w:rPr>
        <w:t>128</w:t>
      </w:r>
      <w:r w:rsidR="004D3F6A">
        <w:t>）</w:t>
      </w:r>
      <w:r w:rsidR="004D3F6A">
        <w:rPr>
          <w:rFonts w:hint="eastAsia"/>
        </w:rPr>
        <w:t>(</w:t>
      </w:r>
      <w:r w:rsidR="004D3F6A">
        <w:t>16</w:t>
      </w:r>
      <w:r w:rsidR="004D3F6A">
        <w:rPr>
          <w:rFonts w:hint="eastAsia"/>
        </w:rPr>
        <w:t>#101，B</w:t>
      </w:r>
      <w:r w:rsidR="004D3F6A">
        <w:t>1:</w:t>
      </w:r>
      <w:r w:rsidR="004D3F6A">
        <w:rPr>
          <w:rFonts w:hint="eastAsia"/>
        </w:rPr>
        <w:t>小车实际位置值除于128</w:t>
      </w:r>
      <w:r w:rsidR="004D3F6A">
        <w:t>)</w:t>
      </w:r>
    </w:p>
    <w:p w14:paraId="64DD2646" w14:textId="1744385F" w:rsidR="00756678" w:rsidRDefault="00021AD4" w:rsidP="00756678">
      <w:r>
        <w:t>X</w:t>
      </w:r>
      <w:r>
        <w:rPr>
          <w:rFonts w:hint="eastAsia"/>
        </w:rPr>
        <w:t>轴</w:t>
      </w:r>
      <w:proofErr w:type="gramStart"/>
      <w:r>
        <w:rPr>
          <w:rFonts w:hint="eastAsia"/>
        </w:rPr>
        <w:t>对应</w:t>
      </w:r>
      <w:r w:rsidR="00752C0C">
        <w:rPr>
          <w:rFonts w:hint="eastAsia"/>
        </w:rPr>
        <w:t>值</w:t>
      </w:r>
      <w:proofErr w:type="gramEnd"/>
      <w:r w:rsidR="00752C0C">
        <w:rPr>
          <w:rFonts w:hint="eastAsia"/>
        </w:rPr>
        <w:t xml:space="preserve"> =</w:t>
      </w:r>
      <w:r w:rsidR="00752C0C">
        <w:t xml:space="preserve"> </w:t>
      </w:r>
      <w:r w:rsidR="00752C0C">
        <w:rPr>
          <w:rFonts w:hint="eastAsia"/>
        </w:rPr>
        <w:t>手臂实际位置 *</w:t>
      </w:r>
      <w:r w:rsidR="00752C0C">
        <w:t xml:space="preserve"> </w:t>
      </w:r>
      <w:r w:rsidR="00752C0C">
        <w:rPr>
          <w:rFonts w:hint="eastAsia"/>
        </w:rPr>
        <w:t>sin</w:t>
      </w:r>
      <w:r w:rsidR="00752C0C">
        <w:t>(</w:t>
      </w:r>
      <w:r w:rsidR="00752C0C">
        <w:rPr>
          <w:rFonts w:hint="eastAsia"/>
        </w:rPr>
        <w:t>小车回转角度</w:t>
      </w:r>
      <w:r w:rsidR="00752C0C">
        <w:t xml:space="preserve">) </w:t>
      </w:r>
      <w:r w:rsidR="009C02D0">
        <w:rPr>
          <w:rFonts w:hint="eastAsia"/>
        </w:rPr>
        <w:t>。</w:t>
      </w:r>
    </w:p>
    <w:p w14:paraId="714613E2" w14:textId="64E9E084" w:rsidR="002B6541" w:rsidRPr="001C197F" w:rsidRDefault="00834105" w:rsidP="00065BD4">
      <w:r>
        <w:rPr>
          <w:rFonts w:hint="eastAsia"/>
        </w:rPr>
        <w:t>Y轴</w:t>
      </w:r>
      <w:proofErr w:type="gramStart"/>
      <w:r>
        <w:rPr>
          <w:rFonts w:hint="eastAsia"/>
        </w:rPr>
        <w:t>对应值</w:t>
      </w:r>
      <w:proofErr w:type="gramEnd"/>
      <w:r w:rsidR="008960B7">
        <w:rPr>
          <w:rFonts w:hint="eastAsia"/>
        </w:rPr>
        <w:t xml:space="preserve"> =</w:t>
      </w:r>
      <w:r w:rsidR="008960B7">
        <w:t xml:space="preserve"> </w:t>
      </w:r>
      <w:r w:rsidR="000774D8">
        <w:rPr>
          <w:rFonts w:hint="eastAsia"/>
        </w:rPr>
        <w:t>小车实际位置</w:t>
      </w:r>
      <w:r w:rsidR="001D3BD7">
        <w:rPr>
          <w:rFonts w:hint="eastAsia"/>
        </w:rPr>
        <w:t>。</w:t>
      </w:r>
    </w:p>
    <w:p w14:paraId="0D41BC0E" w14:textId="5339BFB0" w:rsidR="00724327" w:rsidRDefault="00724327" w:rsidP="00065BD4"/>
    <w:p w14:paraId="269A4530" w14:textId="075D09C6" w:rsidR="00DB17B6" w:rsidRDefault="00DB17B6" w:rsidP="00065BD4"/>
    <w:p w14:paraId="174CA169" w14:textId="77777777" w:rsidR="00DB17B6" w:rsidRDefault="00DB17B6" w:rsidP="00065BD4"/>
    <w:p w14:paraId="039712F0" w14:textId="671A5A1A" w:rsidR="003518B6" w:rsidRDefault="003518B6" w:rsidP="00065BD4"/>
    <w:p w14:paraId="55C50B0C" w14:textId="0345BE9A" w:rsidR="00F6418E" w:rsidRDefault="00F6418E" w:rsidP="00065BD4"/>
    <w:p w14:paraId="25ADDB5C" w14:textId="77777777" w:rsidR="00F6418E" w:rsidRDefault="00F6418E" w:rsidP="00065BD4"/>
    <w:p w14:paraId="7E643F00" w14:textId="77777777" w:rsidR="003518B6" w:rsidRDefault="003518B6" w:rsidP="00065BD4"/>
    <w:p w14:paraId="184F6BB3" w14:textId="77777777" w:rsidR="002A4A9D" w:rsidRDefault="002A4A9D" w:rsidP="00065BD4"/>
    <w:p w14:paraId="671373AC" w14:textId="7792548A" w:rsidR="00822B17" w:rsidRDefault="00824472" w:rsidP="00065BD4">
      <w:r>
        <w:rPr>
          <w:rFonts w:hint="eastAsia"/>
        </w:rPr>
        <w:t>视频</w:t>
      </w:r>
      <w:r w:rsidR="00822B17">
        <w:rPr>
          <w:rFonts w:hint="eastAsia"/>
        </w:rPr>
        <w:t>：</w:t>
      </w:r>
    </w:p>
    <w:p w14:paraId="43C221DA" w14:textId="333A7709" w:rsidR="00822B17" w:rsidRDefault="00822B17" w:rsidP="00065BD4">
      <w:r>
        <w:rPr>
          <w:rFonts w:hint="eastAsia"/>
        </w:rPr>
        <w:t>默认大视频窗口显示大吊卡，小视频窗口显示</w:t>
      </w:r>
      <w:r w:rsidR="00E764E2">
        <w:rPr>
          <w:rFonts w:hint="eastAsia"/>
        </w:rPr>
        <w:t>指梁</w:t>
      </w:r>
      <w:r w:rsidR="00EC5C93">
        <w:rPr>
          <w:rFonts w:hint="eastAsia"/>
        </w:rPr>
        <w:t>；</w:t>
      </w:r>
    </w:p>
    <w:p w14:paraId="476FD472" w14:textId="119599D0" w:rsidR="00684E93" w:rsidRDefault="00684E93" w:rsidP="00065BD4">
      <w:r>
        <w:rPr>
          <w:rFonts w:hint="eastAsia"/>
        </w:rPr>
        <w:t>在视频窗口上双击全屏显示</w:t>
      </w:r>
      <w:r w:rsidR="005B0CDC">
        <w:rPr>
          <w:rFonts w:hint="eastAsia"/>
        </w:rPr>
        <w:t>视频，全屏显示视频时双击视频推出全屏显示</w:t>
      </w:r>
      <w:r w:rsidR="00EC5C93">
        <w:rPr>
          <w:rFonts w:hint="eastAsia"/>
        </w:rPr>
        <w:t>；</w:t>
      </w:r>
    </w:p>
    <w:p w14:paraId="30CE4FA7" w14:textId="4AE2A491" w:rsidR="00284319" w:rsidRDefault="00284319" w:rsidP="00065BD4">
      <w:r>
        <w:rPr>
          <w:rFonts w:hint="eastAsia"/>
        </w:rPr>
        <w:t>大小视频窗口显示内容可以进行相互切换</w:t>
      </w:r>
      <w:r w:rsidR="00EC5C93">
        <w:rPr>
          <w:rFonts w:hint="eastAsia"/>
        </w:rPr>
        <w:t>；</w:t>
      </w:r>
    </w:p>
    <w:p w14:paraId="3CB15347" w14:textId="4CBC2471" w:rsidR="004E20A7" w:rsidRDefault="00EC5C93" w:rsidP="00065BD4">
      <w:r>
        <w:rPr>
          <w:rFonts w:hint="eastAsia"/>
        </w:rPr>
        <w:t>根据回转角度切换大小视频窗口显示内容，[</w:t>
      </w:r>
      <w:r>
        <w:t>-88</w:t>
      </w:r>
      <w:r>
        <w:rPr>
          <w:rFonts w:hint="eastAsia"/>
        </w:rPr>
        <w:t>°，88°</w:t>
      </w:r>
      <w:r>
        <w:t>]</w:t>
      </w:r>
      <w:r>
        <w:rPr>
          <w:rFonts w:hint="eastAsia"/>
        </w:rPr>
        <w:t>时，大视频窗口显示吊卡，小视频窗口显示指梁；</w:t>
      </w:r>
      <w:r w:rsidR="00A40DD4">
        <w:rPr>
          <w:rFonts w:hint="eastAsia"/>
        </w:rPr>
        <w:t>[</w:t>
      </w:r>
      <w:r w:rsidR="00A40DD4">
        <w:t>-9</w:t>
      </w:r>
      <w:r w:rsidR="00BE285B">
        <w:rPr>
          <w:rFonts w:hint="eastAsia"/>
        </w:rPr>
        <w:t>0</w:t>
      </w:r>
      <w:r w:rsidR="00A40DD4">
        <w:rPr>
          <w:rFonts w:hint="eastAsia"/>
        </w:rPr>
        <w:t>°，-88°</w:t>
      </w:r>
      <w:r w:rsidR="00A40DD4">
        <w:t>]</w:t>
      </w:r>
      <w:r w:rsidR="00A40DD4">
        <w:rPr>
          <w:rFonts w:hint="eastAsia"/>
        </w:rPr>
        <w:t>或[88°，9</w:t>
      </w:r>
      <w:r w:rsidR="007370DB">
        <w:rPr>
          <w:rFonts w:hint="eastAsia"/>
        </w:rPr>
        <w:t>0</w:t>
      </w:r>
      <w:r w:rsidR="00A40DD4">
        <w:rPr>
          <w:rFonts w:hint="eastAsia"/>
        </w:rPr>
        <w:t>°</w:t>
      </w:r>
      <w:r w:rsidR="00A40DD4">
        <w:t>]</w:t>
      </w:r>
      <w:r w:rsidR="00A40DD4">
        <w:rPr>
          <w:rFonts w:hint="eastAsia"/>
        </w:rPr>
        <w:t>时，大视频窗口显示指梁锁，小视频窗口显示吊卡。</w:t>
      </w:r>
    </w:p>
    <w:p w14:paraId="1AB8F16A" w14:textId="77777777" w:rsidR="00F915A7" w:rsidRDefault="00F915A7" w:rsidP="00065BD4"/>
    <w:p w14:paraId="6B40555B" w14:textId="36A215AD" w:rsidR="00C73518" w:rsidRDefault="004E20A7" w:rsidP="00065BD4">
      <w:r>
        <w:rPr>
          <w:rFonts w:hint="eastAsia"/>
        </w:rPr>
        <w:t>提示</w:t>
      </w:r>
      <w:r w:rsidR="00C73518">
        <w:rPr>
          <w:rFonts w:hint="eastAsia"/>
        </w:rPr>
        <w:t>：</w:t>
      </w:r>
    </w:p>
    <w:p w14:paraId="03266E49" w14:textId="6912DD2C" w:rsidR="00EC5C93" w:rsidRDefault="00EF3993" w:rsidP="00065BD4">
      <w:r>
        <w:rPr>
          <w:rFonts w:hint="eastAsia"/>
        </w:rPr>
        <w:t>例如：</w:t>
      </w:r>
      <w:r w:rsidR="007C3E10">
        <w:rPr>
          <w:rFonts w:hint="eastAsia"/>
        </w:rPr>
        <w:t>关键</w:t>
      </w:r>
      <w:r>
        <w:rPr>
          <w:rFonts w:hint="eastAsia"/>
        </w:rPr>
        <w:t>部件保养周期到，请及时保养</w:t>
      </w:r>
    </w:p>
    <w:p w14:paraId="7E700067" w14:textId="718497AE" w:rsidR="00404A07" w:rsidRDefault="00404A07" w:rsidP="00065BD4"/>
    <w:p w14:paraId="06BBEB45" w14:textId="723D6FAF" w:rsidR="00F915A7" w:rsidRDefault="00F915A7" w:rsidP="00065BD4"/>
    <w:p w14:paraId="39F28090" w14:textId="4205A394" w:rsidR="00F915A7" w:rsidRDefault="00F915A7" w:rsidP="00065BD4">
      <w:r>
        <w:rPr>
          <w:rFonts w:hint="eastAsia"/>
        </w:rPr>
        <w:t>管柱选择：</w:t>
      </w:r>
    </w:p>
    <w:p w14:paraId="6D613576" w14:textId="3956A860" w:rsidR="00F915A7" w:rsidRDefault="00F915A7" w:rsidP="00065BD4">
      <w:r>
        <w:rPr>
          <w:rFonts w:hint="eastAsia"/>
        </w:rPr>
        <w:t>钻铤：</w:t>
      </w:r>
    </w:p>
    <w:p w14:paraId="572F04D5" w14:textId="6061C34A" w:rsidR="0068592C" w:rsidRDefault="0068592C" w:rsidP="0068592C">
      <w:r>
        <w:rPr>
          <w:rFonts w:hint="eastAsia"/>
        </w:rPr>
        <w:t>在管柱选择菜单项中选择</w:t>
      </w:r>
      <w:r w:rsidR="005634A6">
        <w:rPr>
          <w:rFonts w:hint="eastAsia"/>
        </w:rPr>
        <w:t>钻铤</w:t>
      </w:r>
      <w:r>
        <w:rPr>
          <w:rFonts w:hint="eastAsia"/>
        </w:rPr>
        <w:t>菜单项，点击对应的菜单中相应的</w:t>
      </w:r>
      <w:r w:rsidR="005634A6">
        <w:rPr>
          <w:rFonts w:hint="eastAsia"/>
        </w:rPr>
        <w:t>钻铤</w:t>
      </w:r>
      <w:r>
        <w:rPr>
          <w:rFonts w:hint="eastAsia"/>
        </w:rPr>
        <w:t>类型发送对应的</w:t>
      </w:r>
      <w:r w:rsidR="005634A6">
        <w:rPr>
          <w:rFonts w:hint="eastAsia"/>
        </w:rPr>
        <w:t>钻铤</w:t>
      </w:r>
      <w:r>
        <w:rPr>
          <w:rFonts w:hint="eastAsia"/>
        </w:rPr>
        <w:t>类</w:t>
      </w:r>
      <w:r>
        <w:rPr>
          <w:rFonts w:hint="eastAsia"/>
        </w:rPr>
        <w:lastRenderedPageBreak/>
        <w:t>型设置命令。</w:t>
      </w:r>
    </w:p>
    <w:p w14:paraId="49BEFD94" w14:textId="509BE58D" w:rsidR="000E2935" w:rsidRDefault="00393EDD" w:rsidP="000E2935">
      <w:r>
        <w:rPr>
          <w:rFonts w:hint="eastAsia"/>
        </w:rPr>
        <w:t>（16#150</w:t>
      </w:r>
      <w:r w:rsidR="00302C21">
        <w:rPr>
          <w:rFonts w:hint="eastAsia"/>
        </w:rPr>
        <w:t>，B0，3，B1，60</w:t>
      </w:r>
      <w:r>
        <w:rPr>
          <w:rFonts w:hint="eastAsia"/>
        </w:rPr>
        <w:t>）</w:t>
      </w:r>
      <w:r w:rsidR="00302C21">
        <w:rPr>
          <w:rFonts w:hint="eastAsia"/>
        </w:rPr>
        <w:t>6寸钻铤；</w:t>
      </w:r>
      <w:r w:rsidR="000E2935">
        <w:rPr>
          <w:rFonts w:hint="eastAsia"/>
        </w:rPr>
        <w:t>（16#150，B0，3，B1，6</w:t>
      </w:r>
      <w:r w:rsidR="000E2935">
        <w:t>5</w:t>
      </w:r>
      <w:r w:rsidR="000E2935">
        <w:rPr>
          <w:rFonts w:hint="eastAsia"/>
        </w:rPr>
        <w:t>）6</w:t>
      </w:r>
      <w:r w:rsidR="00B3746A">
        <w:t>.5</w:t>
      </w:r>
      <w:r w:rsidR="000E2935">
        <w:rPr>
          <w:rFonts w:hint="eastAsia"/>
        </w:rPr>
        <w:t>寸钻铤；</w:t>
      </w:r>
      <w:r w:rsidR="00CB50BF">
        <w:rPr>
          <w:rFonts w:hint="eastAsia"/>
        </w:rPr>
        <w:t>(</w:t>
      </w:r>
      <w:r w:rsidR="00AF0D0B">
        <w:rPr>
          <w:rFonts w:hint="eastAsia"/>
        </w:rPr>
        <w:t>16#150，B0，3，B1，7</w:t>
      </w:r>
      <w:r w:rsidR="00AF0D0B">
        <w:t>0</w:t>
      </w:r>
      <w:r w:rsidR="00AF0D0B">
        <w:rPr>
          <w:rFonts w:hint="eastAsia"/>
        </w:rPr>
        <w:t>）</w:t>
      </w:r>
      <w:r w:rsidR="00D42F08">
        <w:rPr>
          <w:rFonts w:hint="eastAsia"/>
        </w:rPr>
        <w:t>7</w:t>
      </w:r>
      <w:r w:rsidR="00AF0D0B">
        <w:rPr>
          <w:rFonts w:hint="eastAsia"/>
        </w:rPr>
        <w:t>寸钻铤；</w:t>
      </w:r>
      <w:r w:rsidR="00AC5334">
        <w:rPr>
          <w:rFonts w:hint="eastAsia"/>
        </w:rPr>
        <w:t>(</w:t>
      </w:r>
      <w:r w:rsidR="00C55826">
        <w:rPr>
          <w:rFonts w:hint="eastAsia"/>
        </w:rPr>
        <w:t>16#150，B0，3，B1，</w:t>
      </w:r>
      <w:r w:rsidR="005003EC">
        <w:rPr>
          <w:rFonts w:hint="eastAsia"/>
        </w:rPr>
        <w:t>7</w:t>
      </w:r>
      <w:r w:rsidR="005003EC">
        <w:t>5</w:t>
      </w:r>
      <w:r w:rsidR="00C55826">
        <w:rPr>
          <w:rFonts w:hint="eastAsia"/>
        </w:rPr>
        <w:t>）</w:t>
      </w:r>
      <w:r w:rsidR="00C013CB">
        <w:t>7</w:t>
      </w:r>
      <w:r w:rsidR="00C55826">
        <w:t>.5</w:t>
      </w:r>
      <w:r w:rsidR="00C55826">
        <w:rPr>
          <w:rFonts w:hint="eastAsia"/>
        </w:rPr>
        <w:t>寸钻铤；</w:t>
      </w:r>
      <w:r w:rsidR="00354BA8">
        <w:rPr>
          <w:rFonts w:hint="eastAsia"/>
        </w:rPr>
        <w:t>(</w:t>
      </w:r>
      <w:r w:rsidR="00530FDB">
        <w:rPr>
          <w:rFonts w:hint="eastAsia"/>
        </w:rPr>
        <w:t>16#150，B0，3，B1，8</w:t>
      </w:r>
      <w:r w:rsidR="00530FDB">
        <w:t>0</w:t>
      </w:r>
      <w:r w:rsidR="00530FDB">
        <w:rPr>
          <w:rFonts w:hint="eastAsia"/>
        </w:rPr>
        <w:t>）</w:t>
      </w:r>
      <w:r w:rsidR="001418DA">
        <w:rPr>
          <w:rFonts w:hint="eastAsia"/>
        </w:rPr>
        <w:t>8</w:t>
      </w:r>
      <w:r w:rsidR="00530FDB">
        <w:rPr>
          <w:rFonts w:hint="eastAsia"/>
        </w:rPr>
        <w:t>钻铤；</w:t>
      </w:r>
      <w:r w:rsidR="00152CBE">
        <w:rPr>
          <w:rFonts w:hint="eastAsia"/>
        </w:rPr>
        <w:t>(</w:t>
      </w:r>
      <w:r w:rsidR="00146964">
        <w:rPr>
          <w:rFonts w:hint="eastAsia"/>
        </w:rPr>
        <w:t>16#150，B0，3，B1，9</w:t>
      </w:r>
      <w:r w:rsidR="00146964">
        <w:t>0</w:t>
      </w:r>
      <w:r w:rsidR="00146964">
        <w:rPr>
          <w:rFonts w:hint="eastAsia"/>
        </w:rPr>
        <w:t>）</w:t>
      </w:r>
      <w:r w:rsidR="003A3371">
        <w:rPr>
          <w:rFonts w:hint="eastAsia"/>
        </w:rPr>
        <w:t>9</w:t>
      </w:r>
      <w:r w:rsidR="00146964">
        <w:rPr>
          <w:rFonts w:hint="eastAsia"/>
        </w:rPr>
        <w:t>寸钻铤；</w:t>
      </w:r>
      <w:r w:rsidR="00783410">
        <w:rPr>
          <w:rFonts w:hint="eastAsia"/>
        </w:rPr>
        <w:t>(</w:t>
      </w:r>
      <w:r w:rsidR="00132C35">
        <w:rPr>
          <w:rFonts w:hint="eastAsia"/>
        </w:rPr>
        <w:t>16#150，B0，3，B1</w:t>
      </w:r>
      <w:r w:rsidR="00C55B28">
        <w:rPr>
          <w:rFonts w:hint="eastAsia"/>
        </w:rPr>
        <w:t>，</w:t>
      </w:r>
      <w:r w:rsidR="00E01280">
        <w:t>100</w:t>
      </w:r>
      <w:r w:rsidR="00132C35">
        <w:rPr>
          <w:rFonts w:hint="eastAsia"/>
        </w:rPr>
        <w:t>）</w:t>
      </w:r>
      <w:r w:rsidR="004623A2">
        <w:rPr>
          <w:rFonts w:hint="eastAsia"/>
        </w:rPr>
        <w:t>10</w:t>
      </w:r>
      <w:r w:rsidR="00132C35">
        <w:rPr>
          <w:rFonts w:hint="eastAsia"/>
        </w:rPr>
        <w:t>寸钻铤；</w:t>
      </w:r>
      <w:r w:rsidR="000125F4">
        <w:rPr>
          <w:rFonts w:hint="eastAsia"/>
        </w:rPr>
        <w:t>(16#150，B0，3，B1，11）11寸钻铤；</w:t>
      </w:r>
    </w:p>
    <w:p w14:paraId="218DDA15" w14:textId="7B8E17A8" w:rsidR="00393EDD" w:rsidRPr="000E2935" w:rsidRDefault="00FD5BBE" w:rsidP="0068592C">
      <w:r>
        <w:rPr>
          <w:rFonts w:hint="eastAsia"/>
        </w:rPr>
        <w:t>文本框中为选择管柱改为显示（16#1</w:t>
      </w:r>
      <w:ins w:id="0" w:author="lenovo" w:date="2019-11-08T10:03:00Z">
        <w:r w:rsidR="007C53B8">
          <w:rPr>
            <w:rFonts w:hint="eastAsia"/>
          </w:rPr>
          <w:t>02</w:t>
        </w:r>
      </w:ins>
      <w:del w:id="1" w:author="lenovo" w:date="2019-11-08T10:03:00Z">
        <w:r w:rsidDel="007C53B8">
          <w:rPr>
            <w:rFonts w:hint="eastAsia"/>
          </w:rPr>
          <w:delText>16</w:delText>
        </w:r>
      </w:del>
      <w:r>
        <w:rPr>
          <w:rFonts w:hint="eastAsia"/>
        </w:rPr>
        <w:t>，B</w:t>
      </w:r>
      <w:r w:rsidR="0051627C">
        <w:rPr>
          <w:rFonts w:hint="eastAsia"/>
        </w:rPr>
        <w:t>3</w:t>
      </w:r>
      <w:r w:rsidR="0051627C">
        <w:t>:</w:t>
      </w:r>
      <w:r w:rsidR="0051627C">
        <w:rPr>
          <w:rFonts w:hint="eastAsia"/>
        </w:rPr>
        <w:t>钻杆类型</w:t>
      </w:r>
      <w:r>
        <w:rPr>
          <w:rFonts w:hint="eastAsia"/>
        </w:rPr>
        <w:t>）</w:t>
      </w:r>
      <w:r w:rsidR="002A44FE">
        <w:rPr>
          <w:rFonts w:hint="eastAsia"/>
        </w:rPr>
        <w:t>钻杆类型定义同（16#150，B0，3）管柱类型选择中的定义</w:t>
      </w:r>
    </w:p>
    <w:p w14:paraId="4C864C6E" w14:textId="77777777" w:rsidR="0068592C" w:rsidRPr="00393EDD" w:rsidRDefault="0068592C" w:rsidP="00065BD4"/>
    <w:p w14:paraId="0ECEF17E" w14:textId="43B83C01" w:rsidR="002A4AA7" w:rsidRDefault="00A3479E" w:rsidP="00065BD4">
      <w:r>
        <w:rPr>
          <w:rFonts w:hint="eastAsia"/>
        </w:rPr>
        <w:t>钻杆：</w:t>
      </w:r>
    </w:p>
    <w:p w14:paraId="0DE2C949" w14:textId="76D299E9" w:rsidR="009663C2" w:rsidRDefault="009663C2" w:rsidP="00065BD4">
      <w:r>
        <w:rPr>
          <w:rFonts w:hint="eastAsia"/>
        </w:rPr>
        <w:t>在管柱选择菜单项中选择钻杆菜单项，点击对应的</w:t>
      </w:r>
      <w:r w:rsidR="006241AB">
        <w:rPr>
          <w:rFonts w:hint="eastAsia"/>
        </w:rPr>
        <w:t>菜单中相应的钻杆类型发送对应的钻杆类型设置命令</w:t>
      </w:r>
      <w:r w:rsidR="00397EF9">
        <w:rPr>
          <w:rFonts w:hint="eastAsia"/>
        </w:rPr>
        <w:t>。</w:t>
      </w:r>
    </w:p>
    <w:p w14:paraId="6225158A" w14:textId="594B97C7" w:rsidR="009663C2" w:rsidRDefault="009663C2" w:rsidP="009663C2">
      <w:pPr>
        <w:rPr>
          <w:color w:val="FF0000"/>
          <w:highlight w:val="yellow"/>
        </w:rPr>
      </w:pPr>
      <w:r>
        <w:rPr>
          <w:rFonts w:hint="eastAsia"/>
        </w:rPr>
        <w:t>（16#150，B0，3，B1，35）3.5寸钻杆；（16#150，B0，3，B1，</w:t>
      </w:r>
      <w:r>
        <w:t>40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寸钻杆；（16#150，B0，3，B1，4</w:t>
      </w:r>
      <w:r>
        <w:t>5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.5寸钻杆；（16#150，B0，3，B1，5</w:t>
      </w:r>
      <w:r>
        <w:t>0</w:t>
      </w:r>
      <w:r>
        <w:rPr>
          <w:rFonts w:hint="eastAsia"/>
        </w:rPr>
        <w:t>）5寸钻杆；（16#150，B0，3，B1，</w:t>
      </w:r>
      <w:r>
        <w:t>5</w:t>
      </w:r>
      <w:r>
        <w:rPr>
          <w:rFonts w:hint="eastAsia"/>
        </w:rPr>
        <w:t>5）</w:t>
      </w:r>
      <w:r>
        <w:t>5</w:t>
      </w:r>
      <w:r>
        <w:rPr>
          <w:rFonts w:hint="eastAsia"/>
        </w:rPr>
        <w:t>.5寸钻</w:t>
      </w:r>
      <w:r w:rsidRPr="004E5BD4">
        <w:rPr>
          <w:rFonts w:hint="eastAsia"/>
        </w:rPr>
        <w:t>杆；</w:t>
      </w:r>
      <w:r w:rsidR="00DE60BF" w:rsidRPr="004E5BD4">
        <w:rPr>
          <w:rFonts w:hint="eastAsia"/>
        </w:rPr>
        <w:t>2</w:t>
      </w:r>
      <w:r w:rsidR="00DE60BF" w:rsidRPr="004E5BD4">
        <w:t xml:space="preserve"> </w:t>
      </w:r>
      <w:r w:rsidR="00DE60BF" w:rsidRPr="004E5BD4">
        <w:rPr>
          <w:rFonts w:hint="eastAsia"/>
        </w:rPr>
        <w:t>3/8寸钻杆；2</w:t>
      </w:r>
      <w:r w:rsidR="00DE60BF" w:rsidRPr="004E5BD4">
        <w:t xml:space="preserve"> </w:t>
      </w:r>
      <w:r w:rsidR="00DE60BF" w:rsidRPr="004E5BD4">
        <w:rPr>
          <w:rFonts w:hint="eastAsia"/>
        </w:rPr>
        <w:t>1/2寸钻杆；2</w:t>
      </w:r>
      <w:r w:rsidR="00DE60BF" w:rsidRPr="004E5BD4">
        <w:t xml:space="preserve"> </w:t>
      </w:r>
      <w:r w:rsidR="00DE60BF" w:rsidRPr="004E5BD4">
        <w:rPr>
          <w:rFonts w:hint="eastAsia"/>
        </w:rPr>
        <w:t>7/8</w:t>
      </w:r>
      <w:r w:rsidR="00EA02DC" w:rsidRPr="004E5BD4">
        <w:rPr>
          <w:rFonts w:hint="eastAsia"/>
        </w:rPr>
        <w:t>寸钻杆；</w:t>
      </w:r>
      <w:r w:rsidR="00EC6D46" w:rsidRPr="004E5BD4">
        <w:rPr>
          <w:rFonts w:hint="eastAsia"/>
          <w:color w:val="FF0000"/>
        </w:rPr>
        <w:t>先不管。</w:t>
      </w:r>
    </w:p>
    <w:p w14:paraId="6769E16C" w14:textId="4D940FB0" w:rsidR="00D71254" w:rsidRPr="000E2935" w:rsidRDefault="00D71254" w:rsidP="00D71254">
      <w:r>
        <w:rPr>
          <w:rFonts w:hint="eastAsia"/>
        </w:rPr>
        <w:t>文本框中</w:t>
      </w:r>
      <w:ins w:id="2" w:author="曾 双和" w:date="2019-11-15T10:02:00Z">
        <w:r w:rsidR="00200170">
          <w:rPr>
            <w:rFonts w:hint="eastAsia"/>
          </w:rPr>
          <w:t>未</w:t>
        </w:r>
      </w:ins>
      <w:del w:id="3" w:author="曾 双和" w:date="2019-11-15T10:02:00Z">
        <w:r w:rsidDel="00C7728C">
          <w:rPr>
            <w:rFonts w:hint="eastAsia"/>
          </w:rPr>
          <w:delText>为</w:delText>
        </w:r>
      </w:del>
      <w:r>
        <w:rPr>
          <w:rFonts w:hint="eastAsia"/>
        </w:rPr>
        <w:t>选择管柱改为显示（16#1</w:t>
      </w:r>
      <w:ins w:id="4" w:author="lenovo" w:date="2019-11-08T10:09:00Z">
        <w:r w:rsidR="00A17B12">
          <w:rPr>
            <w:rFonts w:hint="eastAsia"/>
          </w:rPr>
          <w:t>02</w:t>
        </w:r>
      </w:ins>
      <w:del w:id="5" w:author="lenovo" w:date="2019-11-08T10:09:00Z">
        <w:r w:rsidDel="00A17B12">
          <w:rPr>
            <w:rFonts w:hint="eastAsia"/>
          </w:rPr>
          <w:delText>16</w:delText>
        </w:r>
      </w:del>
      <w:r>
        <w:rPr>
          <w:rFonts w:hint="eastAsia"/>
        </w:rPr>
        <w:t>，B3</w:t>
      </w:r>
      <w:r>
        <w:t>:</w:t>
      </w:r>
      <w:r>
        <w:rPr>
          <w:rFonts w:hint="eastAsia"/>
        </w:rPr>
        <w:t>钻杆类型）钻杆类型定义同（16#150，B0，3）管柱类型选择中的定义</w:t>
      </w:r>
    </w:p>
    <w:p w14:paraId="440AA507" w14:textId="77777777" w:rsidR="00D71254" w:rsidRPr="00D71254" w:rsidRDefault="00D71254" w:rsidP="009663C2">
      <w:pPr>
        <w:rPr>
          <w:color w:val="FF0000"/>
        </w:rPr>
      </w:pPr>
    </w:p>
    <w:p w14:paraId="07F6BD32" w14:textId="2A368437" w:rsidR="00DC4DC1" w:rsidRDefault="00DC4DC1" w:rsidP="00065BD4"/>
    <w:p w14:paraId="087B0800" w14:textId="4E131F72" w:rsidR="009850D4" w:rsidRDefault="009850D4" w:rsidP="00065BD4">
      <w:r>
        <w:rPr>
          <w:rFonts w:hint="eastAsia"/>
        </w:rPr>
        <w:t>附属功能</w:t>
      </w:r>
      <w:r w:rsidR="00FF16A2">
        <w:rPr>
          <w:rFonts w:hint="eastAsia"/>
        </w:rPr>
        <w:t>：</w:t>
      </w:r>
    </w:p>
    <w:p w14:paraId="4EAA29EF" w14:textId="69EDC2FD" w:rsidR="00FF16A2" w:rsidRDefault="00FF16A2" w:rsidP="00065BD4">
      <w:r>
        <w:rPr>
          <w:rFonts w:hint="eastAsia"/>
        </w:rPr>
        <w:t>挡绳缩回：</w:t>
      </w:r>
    </w:p>
    <w:p w14:paraId="615E43AB" w14:textId="7FBA9FF7" w:rsidR="00FF16A2" w:rsidRDefault="00F2679A" w:rsidP="00065BD4">
      <w:r>
        <w:rPr>
          <w:rFonts w:hint="eastAsia"/>
        </w:rPr>
        <w:t>在附属功能菜单项中选择</w:t>
      </w:r>
      <w:r w:rsidR="00A96363">
        <w:rPr>
          <w:rFonts w:hint="eastAsia"/>
        </w:rPr>
        <w:t>挡绳缩回菜单项，点击对应的子菜单发送对应的命令</w:t>
      </w:r>
      <w:r w:rsidR="00F43065">
        <w:rPr>
          <w:rFonts w:hint="eastAsia"/>
        </w:rPr>
        <w:t>。</w:t>
      </w:r>
    </w:p>
    <w:p w14:paraId="6E9E53A5" w14:textId="2A1A62C1" w:rsidR="00A77BEB" w:rsidRPr="004E5BD4" w:rsidRDefault="007C09C5" w:rsidP="00A77BEB">
      <w:r w:rsidRPr="004E5BD4">
        <w:rPr>
          <w:rFonts w:hint="eastAsia"/>
        </w:rPr>
        <w:t>左缩回：</w:t>
      </w:r>
      <w:r w:rsidR="00B723E2" w:rsidRPr="004E5BD4">
        <w:rPr>
          <w:rFonts w:hint="eastAsia"/>
        </w:rPr>
        <w:t>（16</w:t>
      </w:r>
      <w:r w:rsidR="00B723E2" w:rsidRPr="004E5BD4">
        <w:t>#150</w:t>
      </w:r>
      <w:r w:rsidR="00B723E2" w:rsidRPr="004E5BD4">
        <w:rPr>
          <w:rFonts w:hint="eastAsia"/>
        </w:rPr>
        <w:t>，B</w:t>
      </w:r>
      <w:r w:rsidR="00B723E2" w:rsidRPr="004E5BD4">
        <w:t>0</w:t>
      </w:r>
      <w:r w:rsidR="00B723E2" w:rsidRPr="004E5BD4">
        <w:rPr>
          <w:rFonts w:hint="eastAsia"/>
        </w:rPr>
        <w:t>，8，B1，4）左挡绳关闭</w:t>
      </w:r>
      <w:r w:rsidR="00A77BEB" w:rsidRPr="004E5BD4">
        <w:rPr>
          <w:rFonts w:hint="eastAsia"/>
        </w:rPr>
        <w:t>；</w:t>
      </w:r>
      <w:r w:rsidR="00737E75" w:rsidRPr="004E5BD4">
        <w:rPr>
          <w:rFonts w:hint="eastAsia"/>
        </w:rPr>
        <w:t>右缩回</w:t>
      </w:r>
      <w:r w:rsidR="000E3EBD" w:rsidRPr="004E5BD4">
        <w:rPr>
          <w:rFonts w:hint="eastAsia"/>
        </w:rPr>
        <w:t>：</w:t>
      </w:r>
      <w:r w:rsidR="00A77BEB" w:rsidRPr="004E5BD4">
        <w:rPr>
          <w:rFonts w:hint="eastAsia"/>
        </w:rPr>
        <w:t>（16</w:t>
      </w:r>
      <w:r w:rsidR="00A77BEB" w:rsidRPr="004E5BD4">
        <w:t>#150</w:t>
      </w:r>
      <w:r w:rsidR="00A77BEB" w:rsidRPr="004E5BD4">
        <w:rPr>
          <w:rFonts w:hint="eastAsia"/>
        </w:rPr>
        <w:t>，B</w:t>
      </w:r>
      <w:r w:rsidR="00A77BEB" w:rsidRPr="004E5BD4">
        <w:t>0</w:t>
      </w:r>
      <w:r w:rsidR="00A77BEB" w:rsidRPr="004E5BD4">
        <w:rPr>
          <w:rFonts w:hint="eastAsia"/>
        </w:rPr>
        <w:t>，8，B1，</w:t>
      </w:r>
      <w:r w:rsidR="00A77BEB" w:rsidRPr="004E5BD4">
        <w:t>5</w:t>
      </w:r>
      <w:r w:rsidR="00A77BEB" w:rsidRPr="004E5BD4">
        <w:rPr>
          <w:rFonts w:hint="eastAsia"/>
        </w:rPr>
        <w:t>）右挡</w:t>
      </w:r>
      <w:proofErr w:type="gramStart"/>
      <w:r w:rsidR="00A77BEB" w:rsidRPr="004E5BD4">
        <w:rPr>
          <w:rFonts w:hint="eastAsia"/>
        </w:rPr>
        <w:t>绳</w:t>
      </w:r>
      <w:proofErr w:type="gramEnd"/>
      <w:r w:rsidR="00A77BEB" w:rsidRPr="004E5BD4">
        <w:rPr>
          <w:rFonts w:hint="eastAsia"/>
        </w:rPr>
        <w:t>关闭；</w:t>
      </w:r>
      <w:r w:rsidR="00E74974" w:rsidRPr="004E5BD4">
        <w:rPr>
          <w:rFonts w:hint="eastAsia"/>
        </w:rPr>
        <w:t>左右缩回</w:t>
      </w:r>
      <w:r w:rsidR="00763710" w:rsidRPr="004E5BD4">
        <w:rPr>
          <w:rFonts w:hint="eastAsia"/>
        </w:rPr>
        <w:t>：</w:t>
      </w:r>
      <w:r w:rsidR="00A77BEB" w:rsidRPr="004E5BD4">
        <w:rPr>
          <w:rFonts w:hint="eastAsia"/>
        </w:rPr>
        <w:t>（16</w:t>
      </w:r>
      <w:r w:rsidR="00A77BEB" w:rsidRPr="004E5BD4">
        <w:t>#150</w:t>
      </w:r>
      <w:r w:rsidR="00A77BEB" w:rsidRPr="004E5BD4">
        <w:rPr>
          <w:rFonts w:hint="eastAsia"/>
        </w:rPr>
        <w:t>，B</w:t>
      </w:r>
      <w:r w:rsidR="00A77BEB" w:rsidRPr="004E5BD4">
        <w:t>0</w:t>
      </w:r>
      <w:r w:rsidR="00A77BEB" w:rsidRPr="004E5BD4">
        <w:rPr>
          <w:rFonts w:hint="eastAsia"/>
        </w:rPr>
        <w:t>，8，B1，6）左右挡绳关闭；</w:t>
      </w:r>
      <w:r w:rsidR="003D0F57" w:rsidRPr="004E5BD4">
        <w:rPr>
          <w:rFonts w:hint="eastAsia"/>
        </w:rPr>
        <w:t>挡绳关闭和挡绳缩回一个概念</w:t>
      </w:r>
      <w:r w:rsidR="003611D9" w:rsidRPr="004E5BD4">
        <w:rPr>
          <w:rFonts w:hint="eastAsia"/>
        </w:rPr>
        <w:t>。软件中显示挡绳缩回</w:t>
      </w:r>
      <w:r w:rsidR="00071C87" w:rsidRPr="004E5BD4">
        <w:rPr>
          <w:rFonts w:hint="eastAsia"/>
        </w:rPr>
        <w:t>。</w:t>
      </w:r>
    </w:p>
    <w:p w14:paraId="515DB3F7" w14:textId="2406DCC6" w:rsidR="00A77BEB" w:rsidRDefault="007472F6" w:rsidP="00A77BEB">
      <w:r w:rsidRPr="004E5BD4">
        <w:rPr>
          <w:rFonts w:hint="eastAsia"/>
        </w:rPr>
        <w:t>挡绳伸出</w:t>
      </w:r>
      <w:r w:rsidR="00A71FD9" w:rsidRPr="004E5BD4">
        <w:rPr>
          <w:rFonts w:hint="eastAsia"/>
        </w:rPr>
        <w:t>：</w:t>
      </w:r>
    </w:p>
    <w:p w14:paraId="6B1ACCF2" w14:textId="68CAC6BA" w:rsidR="00A71FD9" w:rsidRDefault="00A71FD9" w:rsidP="00A71FD9">
      <w:r>
        <w:rPr>
          <w:rFonts w:hint="eastAsia"/>
        </w:rPr>
        <w:t>在附属功能菜单项中选择挡绳伸出菜单项，点击对应的子菜单发送对应的命令。</w:t>
      </w:r>
    </w:p>
    <w:p w14:paraId="054F40A0" w14:textId="4CBCA415" w:rsidR="009D3561" w:rsidRPr="00C22A5E" w:rsidRDefault="00AF4D9D" w:rsidP="009D3561">
      <w:r>
        <w:rPr>
          <w:rFonts w:hint="eastAsia"/>
        </w:rPr>
        <w:t>左伸出：</w:t>
      </w:r>
      <w:r w:rsidR="00C22A5E">
        <w:rPr>
          <w:rFonts w:hint="eastAsia"/>
        </w:rPr>
        <w:t>（16</w:t>
      </w:r>
      <w:r w:rsidR="00C22A5E">
        <w:t>#150</w:t>
      </w:r>
      <w:r w:rsidR="00C22A5E">
        <w:rPr>
          <w:rFonts w:hint="eastAsia"/>
        </w:rPr>
        <w:t>，B</w:t>
      </w:r>
      <w:r w:rsidR="00C22A5E">
        <w:t>0</w:t>
      </w:r>
      <w:r w:rsidR="00C22A5E">
        <w:rPr>
          <w:rFonts w:hint="eastAsia"/>
        </w:rPr>
        <w:t>，8，B1，</w:t>
      </w:r>
      <w:r w:rsidR="00353433">
        <w:t>1</w:t>
      </w:r>
      <w:r w:rsidR="00C22A5E">
        <w:rPr>
          <w:rFonts w:hint="eastAsia"/>
        </w:rPr>
        <w:t>）左挡绳</w:t>
      </w:r>
      <w:r w:rsidR="00A47C00">
        <w:rPr>
          <w:rFonts w:hint="eastAsia"/>
        </w:rPr>
        <w:t>伸出</w:t>
      </w:r>
      <w:r w:rsidR="00C22A5E">
        <w:rPr>
          <w:rFonts w:hint="eastAsia"/>
        </w:rPr>
        <w:t>；</w:t>
      </w:r>
      <w:r>
        <w:rPr>
          <w:rFonts w:hint="eastAsia"/>
        </w:rPr>
        <w:t>右伸出：</w:t>
      </w:r>
      <w:r w:rsidR="009D3561">
        <w:rPr>
          <w:rFonts w:hint="eastAsia"/>
        </w:rPr>
        <w:t>（16</w:t>
      </w:r>
      <w:r w:rsidR="009D3561">
        <w:t>#150</w:t>
      </w:r>
      <w:r w:rsidR="009D3561">
        <w:rPr>
          <w:rFonts w:hint="eastAsia"/>
        </w:rPr>
        <w:t>，B</w:t>
      </w:r>
      <w:r w:rsidR="009D3561">
        <w:t>0</w:t>
      </w:r>
      <w:r w:rsidR="009D3561">
        <w:rPr>
          <w:rFonts w:hint="eastAsia"/>
        </w:rPr>
        <w:t>，8，B1，2）右挡</w:t>
      </w:r>
      <w:proofErr w:type="gramStart"/>
      <w:r w:rsidR="009D3561">
        <w:rPr>
          <w:rFonts w:hint="eastAsia"/>
        </w:rPr>
        <w:t>绳</w:t>
      </w:r>
      <w:proofErr w:type="gramEnd"/>
      <w:r w:rsidR="009D3561">
        <w:rPr>
          <w:rFonts w:hint="eastAsia"/>
        </w:rPr>
        <w:t>伸出；</w:t>
      </w:r>
      <w:r>
        <w:rPr>
          <w:rFonts w:hint="eastAsia"/>
        </w:rPr>
        <w:t>左右伸出</w:t>
      </w:r>
      <w:r w:rsidR="00237DBF">
        <w:rPr>
          <w:rFonts w:hint="eastAsia"/>
        </w:rPr>
        <w:t>：</w:t>
      </w:r>
      <w:r w:rsidR="009D3561">
        <w:rPr>
          <w:rFonts w:hint="eastAsia"/>
        </w:rPr>
        <w:t>（16</w:t>
      </w:r>
      <w:r w:rsidR="009D3561">
        <w:t>#150</w:t>
      </w:r>
      <w:r w:rsidR="009D3561">
        <w:rPr>
          <w:rFonts w:hint="eastAsia"/>
        </w:rPr>
        <w:t>，B</w:t>
      </w:r>
      <w:r w:rsidR="009D3561">
        <w:t>0</w:t>
      </w:r>
      <w:r w:rsidR="009D3561">
        <w:rPr>
          <w:rFonts w:hint="eastAsia"/>
        </w:rPr>
        <w:t>，8，B1，3）左</w:t>
      </w:r>
      <w:r w:rsidR="00434EBD">
        <w:rPr>
          <w:rFonts w:hint="eastAsia"/>
        </w:rPr>
        <w:t>右</w:t>
      </w:r>
      <w:r w:rsidR="009D3561">
        <w:rPr>
          <w:rFonts w:hint="eastAsia"/>
        </w:rPr>
        <w:t>挡绳伸出；</w:t>
      </w:r>
    </w:p>
    <w:p w14:paraId="7E687F36" w14:textId="3229113F" w:rsidR="009D3561" w:rsidRDefault="00482B67" w:rsidP="009D3561">
      <w:r>
        <w:rPr>
          <w:rFonts w:hint="eastAsia"/>
        </w:rPr>
        <w:t>取消钻杆：</w:t>
      </w:r>
    </w:p>
    <w:p w14:paraId="030826CE" w14:textId="009E7759" w:rsidR="000426AF" w:rsidRDefault="000426AF" w:rsidP="000426AF">
      <w:r>
        <w:rPr>
          <w:rFonts w:hint="eastAsia"/>
        </w:rPr>
        <w:t>在附属功能菜单项中选择</w:t>
      </w:r>
      <w:r w:rsidR="00180E7B">
        <w:rPr>
          <w:rFonts w:hint="eastAsia"/>
        </w:rPr>
        <w:t>取消钻杆</w:t>
      </w:r>
      <w:r>
        <w:rPr>
          <w:rFonts w:hint="eastAsia"/>
        </w:rPr>
        <w:t>菜单项，点击对应的菜单</w:t>
      </w:r>
      <w:r w:rsidR="008421D9">
        <w:rPr>
          <w:rFonts w:hint="eastAsia"/>
        </w:rPr>
        <w:t>项</w:t>
      </w:r>
      <w:r>
        <w:rPr>
          <w:rFonts w:hint="eastAsia"/>
        </w:rPr>
        <w:t>发送对应的命令。</w:t>
      </w:r>
    </w:p>
    <w:p w14:paraId="3597B9E5" w14:textId="04ECD37D" w:rsidR="00F43065" w:rsidRDefault="001B663E" w:rsidP="00065BD4">
      <w:r>
        <w:rPr>
          <w:rFonts w:hint="eastAsia"/>
        </w:rPr>
        <w:t>取消钻杆：</w:t>
      </w:r>
      <w:r w:rsidR="0070324D">
        <w:rPr>
          <w:rFonts w:hint="eastAsia"/>
        </w:rPr>
        <w:t>（16</w:t>
      </w:r>
      <w:r w:rsidR="0070324D">
        <w:t>#150</w:t>
      </w:r>
      <w:r w:rsidR="0070324D">
        <w:rPr>
          <w:rFonts w:hint="eastAsia"/>
        </w:rPr>
        <w:t>，B</w:t>
      </w:r>
      <w:r w:rsidR="0070324D">
        <w:t>0</w:t>
      </w:r>
      <w:r w:rsidR="0070324D">
        <w:rPr>
          <w:rFonts w:hint="eastAsia"/>
        </w:rPr>
        <w:t>，7，B1，20）</w:t>
      </w:r>
      <w:r w:rsidR="008E5A72">
        <w:rPr>
          <w:rFonts w:hint="eastAsia"/>
        </w:rPr>
        <w:t>取消钻杆</w:t>
      </w:r>
      <w:r w:rsidR="0070324D">
        <w:rPr>
          <w:rFonts w:hint="eastAsia"/>
        </w:rPr>
        <w:t>；</w:t>
      </w:r>
    </w:p>
    <w:p w14:paraId="28D40D9A" w14:textId="7689457F" w:rsidR="00542044" w:rsidRPr="00542044" w:rsidRDefault="00397416" w:rsidP="00065BD4">
      <w:r>
        <w:rPr>
          <w:rFonts w:hint="eastAsia"/>
        </w:rPr>
        <w:t>启动加热：</w:t>
      </w:r>
    </w:p>
    <w:p w14:paraId="5BE1AB8D" w14:textId="2F71C8D0" w:rsidR="00E500F0" w:rsidRDefault="00BB2207" w:rsidP="00BB2207">
      <w:r>
        <w:rPr>
          <w:rFonts w:hint="eastAsia"/>
        </w:rPr>
        <w:t>在附属功能菜单项中选择</w:t>
      </w:r>
      <w:r w:rsidR="004E5A04">
        <w:rPr>
          <w:rFonts w:hint="eastAsia"/>
        </w:rPr>
        <w:t>启动</w:t>
      </w:r>
      <w:r w:rsidR="00714B19">
        <w:rPr>
          <w:rFonts w:hint="eastAsia"/>
        </w:rPr>
        <w:t>加热</w:t>
      </w:r>
      <w:r>
        <w:rPr>
          <w:rFonts w:hint="eastAsia"/>
        </w:rPr>
        <w:t>菜单项，点击对应的子菜单发送对应的命令。</w:t>
      </w:r>
    </w:p>
    <w:p w14:paraId="2D8DCBCE" w14:textId="3C21746B" w:rsidR="00E86A13" w:rsidRDefault="000D6596" w:rsidP="00E86A13">
      <w:r>
        <w:rPr>
          <w:rFonts w:hint="eastAsia"/>
        </w:rPr>
        <w:t>抓手加热启动：</w:t>
      </w:r>
      <w:r w:rsidR="00BB2207">
        <w:rPr>
          <w:rFonts w:hint="eastAsia"/>
        </w:rPr>
        <w:t>（16</w:t>
      </w:r>
      <w:r w:rsidR="00BB2207">
        <w:t>#150</w:t>
      </w:r>
      <w:r w:rsidR="00BB2207">
        <w:rPr>
          <w:rFonts w:hint="eastAsia"/>
        </w:rPr>
        <w:t>，B</w:t>
      </w:r>
      <w:r w:rsidR="00BB2207">
        <w:t>0</w:t>
      </w:r>
      <w:r w:rsidR="00BB2207">
        <w:rPr>
          <w:rFonts w:hint="eastAsia"/>
        </w:rPr>
        <w:t>，4，B1，1）抓手</w:t>
      </w:r>
      <w:r w:rsidR="006222B9">
        <w:rPr>
          <w:rFonts w:hint="eastAsia"/>
        </w:rPr>
        <w:t>加热</w:t>
      </w:r>
      <w:r w:rsidR="00BB2207">
        <w:rPr>
          <w:rFonts w:hint="eastAsia"/>
        </w:rPr>
        <w:t>；</w:t>
      </w:r>
      <w:r>
        <w:rPr>
          <w:rFonts w:hint="eastAsia"/>
        </w:rPr>
        <w:t>电控柜加热启动：</w:t>
      </w:r>
      <w:r w:rsidR="00D84E9A">
        <w:rPr>
          <w:rFonts w:hint="eastAsia"/>
        </w:rPr>
        <w:t>（16</w:t>
      </w:r>
      <w:r w:rsidR="00D84E9A">
        <w:t>#150</w:t>
      </w:r>
      <w:r w:rsidR="00D84E9A">
        <w:rPr>
          <w:rFonts w:hint="eastAsia"/>
        </w:rPr>
        <w:t>，B</w:t>
      </w:r>
      <w:r w:rsidR="00D84E9A">
        <w:t>0</w:t>
      </w:r>
      <w:r w:rsidR="00D84E9A">
        <w:rPr>
          <w:rFonts w:hint="eastAsia"/>
        </w:rPr>
        <w:t>，4，B1，</w:t>
      </w:r>
      <w:r w:rsidR="00481EA2">
        <w:rPr>
          <w:rFonts w:hint="eastAsia"/>
        </w:rPr>
        <w:t>2</w:t>
      </w:r>
      <w:r w:rsidR="00D84E9A">
        <w:rPr>
          <w:rFonts w:hint="eastAsia"/>
        </w:rPr>
        <w:t>）</w:t>
      </w:r>
      <w:r w:rsidR="00481EA2">
        <w:rPr>
          <w:rFonts w:hint="eastAsia"/>
        </w:rPr>
        <w:t>电控柜</w:t>
      </w:r>
      <w:r w:rsidR="00D84E9A">
        <w:rPr>
          <w:rFonts w:hint="eastAsia"/>
        </w:rPr>
        <w:t>加热；</w:t>
      </w:r>
      <w:r w:rsidR="00D95D42">
        <w:rPr>
          <w:rFonts w:hint="eastAsia"/>
        </w:rPr>
        <w:t>全部加热启动：</w:t>
      </w:r>
      <w:r w:rsidR="00E86A13">
        <w:rPr>
          <w:rFonts w:hint="eastAsia"/>
        </w:rPr>
        <w:t>（16</w:t>
      </w:r>
      <w:r w:rsidR="00E86A13">
        <w:t>#150</w:t>
      </w:r>
      <w:r w:rsidR="00E86A13">
        <w:rPr>
          <w:rFonts w:hint="eastAsia"/>
        </w:rPr>
        <w:t>，B</w:t>
      </w:r>
      <w:r w:rsidR="00E86A13">
        <w:t>0</w:t>
      </w:r>
      <w:r w:rsidR="00E86A13">
        <w:rPr>
          <w:rFonts w:hint="eastAsia"/>
        </w:rPr>
        <w:t>，4，B1，3）抓手电控柜加热；</w:t>
      </w:r>
    </w:p>
    <w:p w14:paraId="6A7C1432" w14:textId="3FAFB3A5" w:rsidR="00317C95" w:rsidRDefault="00317C95" w:rsidP="00E86A13">
      <w:r>
        <w:rPr>
          <w:rFonts w:hint="eastAsia"/>
        </w:rPr>
        <w:t>启动加热时，抓手等位置中的加热棒将进行加热，加热时间半</w:t>
      </w:r>
      <w:r w:rsidRPr="008233F9">
        <w:rPr>
          <w:rFonts w:hint="eastAsia"/>
        </w:rPr>
        <w:t>小时；</w:t>
      </w:r>
      <w:r w:rsidR="00231519" w:rsidRPr="008233F9">
        <w:rPr>
          <w:rFonts w:hint="eastAsia"/>
        </w:rPr>
        <w:t>界面上显示正在加热状态，并且一段话进行提示。</w:t>
      </w:r>
      <w:r w:rsidR="00F63881" w:rsidRPr="008233F9">
        <w:rPr>
          <w:rFonts w:hint="eastAsia"/>
          <w:color w:val="FF0000"/>
        </w:rPr>
        <w:t>（未选择管柱下方，滚动显示</w:t>
      </w:r>
      <w:r w:rsidR="0088357C" w:rsidRPr="008233F9">
        <w:rPr>
          <w:rFonts w:hint="eastAsia"/>
          <w:color w:val="FF0000"/>
        </w:rPr>
        <w:t>，提示：正在加热</w:t>
      </w:r>
      <w:r w:rsidR="00F63881" w:rsidRPr="008233F9">
        <w:rPr>
          <w:rFonts w:hint="eastAsia"/>
          <w:color w:val="FF0000"/>
        </w:rPr>
        <w:t>）</w:t>
      </w:r>
    </w:p>
    <w:p w14:paraId="236CA380" w14:textId="5DA38DEF" w:rsidR="00D84E9A" w:rsidRDefault="00F805A4" w:rsidP="00D84E9A">
      <w:r>
        <w:rPr>
          <w:rFonts w:hint="eastAsia"/>
        </w:rPr>
        <w:t>停止</w:t>
      </w:r>
      <w:r w:rsidR="00050CD4">
        <w:rPr>
          <w:rFonts w:hint="eastAsia"/>
        </w:rPr>
        <w:t>加热</w:t>
      </w:r>
      <w:r w:rsidR="00ED3548">
        <w:rPr>
          <w:rFonts w:hint="eastAsia"/>
        </w:rPr>
        <w:t>：</w:t>
      </w:r>
    </w:p>
    <w:p w14:paraId="7324274F" w14:textId="4CD62A20" w:rsidR="00484BEF" w:rsidRDefault="00484BEF" w:rsidP="00484BEF">
      <w:r>
        <w:rPr>
          <w:rFonts w:hint="eastAsia"/>
        </w:rPr>
        <w:t>在附属功能菜单项中选</w:t>
      </w:r>
      <w:r w:rsidR="00A23470">
        <w:rPr>
          <w:rFonts w:hint="eastAsia"/>
        </w:rPr>
        <w:t>停止</w:t>
      </w:r>
      <w:r>
        <w:rPr>
          <w:rFonts w:hint="eastAsia"/>
        </w:rPr>
        <w:t>加热菜单项，点击对应的子菜单发送对应的命令。</w:t>
      </w:r>
    </w:p>
    <w:p w14:paraId="3E88970F" w14:textId="5FA48562" w:rsidR="004F277A" w:rsidRDefault="006C7858" w:rsidP="004F277A">
      <w:r>
        <w:rPr>
          <w:rFonts w:hint="eastAsia"/>
        </w:rPr>
        <w:t>抓手加热停止：</w:t>
      </w:r>
      <w:r w:rsidR="00484BEF">
        <w:rPr>
          <w:rFonts w:hint="eastAsia"/>
        </w:rPr>
        <w:t>（16</w:t>
      </w:r>
      <w:r w:rsidR="00484BEF">
        <w:t>#150</w:t>
      </w:r>
      <w:r w:rsidR="00484BEF">
        <w:rPr>
          <w:rFonts w:hint="eastAsia"/>
        </w:rPr>
        <w:t>，B</w:t>
      </w:r>
      <w:r w:rsidR="00484BEF">
        <w:t>0</w:t>
      </w:r>
      <w:r w:rsidR="00484BEF">
        <w:rPr>
          <w:rFonts w:hint="eastAsia"/>
        </w:rPr>
        <w:t>，4，B1，11）抓手加热取消；</w:t>
      </w:r>
      <w:r w:rsidR="00F928F8">
        <w:rPr>
          <w:rFonts w:hint="eastAsia"/>
        </w:rPr>
        <w:t>电控柜加热停止：</w:t>
      </w:r>
      <w:r w:rsidR="0056107A">
        <w:rPr>
          <w:rFonts w:hint="eastAsia"/>
        </w:rPr>
        <w:t>（16</w:t>
      </w:r>
      <w:r w:rsidR="0056107A">
        <w:t>#150</w:t>
      </w:r>
      <w:r w:rsidR="0056107A">
        <w:rPr>
          <w:rFonts w:hint="eastAsia"/>
        </w:rPr>
        <w:t>，B</w:t>
      </w:r>
      <w:r w:rsidR="0056107A">
        <w:t>0</w:t>
      </w:r>
      <w:r w:rsidR="0056107A">
        <w:rPr>
          <w:rFonts w:hint="eastAsia"/>
        </w:rPr>
        <w:t>，4，B1，12）电控柜加热取消；</w:t>
      </w:r>
      <w:r w:rsidR="002461F4">
        <w:rPr>
          <w:rFonts w:hint="eastAsia"/>
        </w:rPr>
        <w:t>停止所有加热</w:t>
      </w:r>
      <w:r w:rsidR="004F277A">
        <w:rPr>
          <w:rFonts w:hint="eastAsia"/>
        </w:rPr>
        <w:t>（16</w:t>
      </w:r>
      <w:r w:rsidR="004F277A">
        <w:t>#150</w:t>
      </w:r>
      <w:r w:rsidR="004F277A">
        <w:rPr>
          <w:rFonts w:hint="eastAsia"/>
        </w:rPr>
        <w:t>，B</w:t>
      </w:r>
      <w:r w:rsidR="004F277A">
        <w:t>0</w:t>
      </w:r>
      <w:r w:rsidR="004F277A">
        <w:rPr>
          <w:rFonts w:hint="eastAsia"/>
        </w:rPr>
        <w:t>，4，B1，13）抓手</w:t>
      </w:r>
      <w:r w:rsidR="0055151E">
        <w:rPr>
          <w:rFonts w:hint="eastAsia"/>
        </w:rPr>
        <w:t>电控柜</w:t>
      </w:r>
      <w:r w:rsidR="004F277A">
        <w:rPr>
          <w:rFonts w:hint="eastAsia"/>
        </w:rPr>
        <w:t>加热取消；</w:t>
      </w:r>
    </w:p>
    <w:p w14:paraId="459DE06F" w14:textId="1F30C0E8" w:rsidR="00FB605F" w:rsidRDefault="00FB605F" w:rsidP="004F277A">
      <w:r>
        <w:rPr>
          <w:rFonts w:hint="eastAsia"/>
        </w:rPr>
        <w:t>设备回收：</w:t>
      </w:r>
    </w:p>
    <w:p w14:paraId="31CC5571" w14:textId="2BB743A5" w:rsidR="00BE0804" w:rsidRDefault="00BE0804" w:rsidP="00BE0804">
      <w:r>
        <w:rPr>
          <w:rFonts w:hint="eastAsia"/>
        </w:rPr>
        <w:t>在附属功能菜单项中选择</w:t>
      </w:r>
      <w:r w:rsidR="00145D31">
        <w:rPr>
          <w:rFonts w:hint="eastAsia"/>
        </w:rPr>
        <w:t>设备回收</w:t>
      </w:r>
      <w:r>
        <w:rPr>
          <w:rFonts w:hint="eastAsia"/>
        </w:rPr>
        <w:t>菜单项，点击对应的菜单项发送对应的命令。</w:t>
      </w:r>
    </w:p>
    <w:p w14:paraId="2C654000" w14:textId="7F58021C" w:rsidR="004E4EC5" w:rsidRDefault="00EA38EC" w:rsidP="004F277A">
      <w:r>
        <w:rPr>
          <w:rFonts w:hint="eastAsia"/>
        </w:rPr>
        <w:lastRenderedPageBreak/>
        <w:t>设备回收：</w:t>
      </w:r>
      <w:r w:rsidR="00801C4C">
        <w:rPr>
          <w:rFonts w:hint="eastAsia"/>
        </w:rPr>
        <w:t>（16</w:t>
      </w:r>
      <w:r w:rsidR="00801C4C">
        <w:t>#150</w:t>
      </w:r>
      <w:r w:rsidR="00801C4C">
        <w:rPr>
          <w:rFonts w:hint="eastAsia"/>
        </w:rPr>
        <w:t>，B</w:t>
      </w:r>
      <w:r w:rsidR="00801C4C">
        <w:t>0</w:t>
      </w:r>
      <w:r w:rsidR="00801C4C">
        <w:rPr>
          <w:rFonts w:hint="eastAsia"/>
        </w:rPr>
        <w:t>，1，B1，3）</w:t>
      </w:r>
      <w:r w:rsidR="00C85BC4">
        <w:rPr>
          <w:rFonts w:hint="eastAsia"/>
        </w:rPr>
        <w:t>回收模式</w:t>
      </w:r>
      <w:r w:rsidR="00801C4C">
        <w:rPr>
          <w:rFonts w:hint="eastAsia"/>
        </w:rPr>
        <w:t>；</w:t>
      </w:r>
    </w:p>
    <w:p w14:paraId="6E55ED45" w14:textId="1D4EE885" w:rsidR="0059140A" w:rsidRDefault="0059140A" w:rsidP="004F277A">
      <w:r>
        <w:rPr>
          <w:rFonts w:hint="eastAsia"/>
        </w:rPr>
        <w:t>设备回收需要确认是否启动设备回收状态；</w:t>
      </w:r>
    </w:p>
    <w:p w14:paraId="1F1A1FBB" w14:textId="2B088A89" w:rsidR="004A771F" w:rsidRDefault="00801C4C" w:rsidP="004F277A">
      <w:r>
        <w:rPr>
          <w:rFonts w:hint="eastAsia"/>
        </w:rPr>
        <w:t>视频刷新：</w:t>
      </w:r>
    </w:p>
    <w:p w14:paraId="01B7633E" w14:textId="3D176C42" w:rsidR="0015719C" w:rsidRDefault="0015719C" w:rsidP="004F277A">
      <w:r>
        <w:rPr>
          <w:rFonts w:hint="eastAsia"/>
        </w:rPr>
        <w:t>可以用来进行卡住的处理；</w:t>
      </w:r>
      <w:r w:rsidR="00A20617">
        <w:rPr>
          <w:rFonts w:hint="eastAsia"/>
        </w:rPr>
        <w:t>（类似按F5进行刷新）</w:t>
      </w:r>
    </w:p>
    <w:p w14:paraId="67721995" w14:textId="73842407" w:rsidR="00801C4C" w:rsidRPr="00801C4C" w:rsidRDefault="00D6780D" w:rsidP="004F277A">
      <w:r w:rsidRPr="00D6780D">
        <w:rPr>
          <w:rFonts w:hint="eastAsia"/>
          <w:highlight w:val="yellow"/>
        </w:rPr>
        <w:t>发送什么命令？</w:t>
      </w:r>
    </w:p>
    <w:p w14:paraId="598C7C46" w14:textId="6BDF240D" w:rsidR="004A771F" w:rsidRPr="004A771F" w:rsidRDefault="00D6780D" w:rsidP="004F277A">
      <w:r>
        <w:rPr>
          <w:rFonts w:hint="eastAsia"/>
        </w:rPr>
        <w:t>视频切换</w:t>
      </w:r>
      <w:r w:rsidR="008B4F7E">
        <w:rPr>
          <w:rFonts w:hint="eastAsia"/>
        </w:rPr>
        <w:t>：</w:t>
      </w:r>
    </w:p>
    <w:p w14:paraId="61CA49EA" w14:textId="6C69ED6A" w:rsidR="00D6780D" w:rsidRDefault="00D6780D" w:rsidP="00D6780D">
      <w:r>
        <w:rPr>
          <w:rFonts w:hint="eastAsia"/>
        </w:rPr>
        <w:t>在附属功能菜单项中选择视频切换菜单项，点击对应的菜单项</w:t>
      </w:r>
      <w:r w:rsidR="00D96D1B">
        <w:rPr>
          <w:rFonts w:hint="eastAsia"/>
        </w:rPr>
        <w:t>，主界面中切换交换大窗口与小窗口中的显示内容；</w:t>
      </w:r>
    </w:p>
    <w:p w14:paraId="29442B23" w14:textId="0BF4C4ED" w:rsidR="00F72D91" w:rsidRPr="008233F9" w:rsidRDefault="00505973" w:rsidP="00D6780D">
      <w:r w:rsidRPr="008233F9">
        <w:rPr>
          <w:rFonts w:hint="eastAsia"/>
        </w:rPr>
        <w:t>箭头上下：</w:t>
      </w:r>
      <w:r w:rsidR="00BE6CBF" w:rsidRPr="008233F9">
        <w:rPr>
          <w:rFonts w:hint="eastAsia"/>
        </w:rPr>
        <w:t>已删除，以前时按钮式</w:t>
      </w:r>
    </w:p>
    <w:p w14:paraId="35E891C7" w14:textId="1C276C04" w:rsidR="0056107A" w:rsidRDefault="00F72D91" w:rsidP="0056107A">
      <w:r w:rsidRPr="008233F9">
        <w:rPr>
          <w:rFonts w:hint="eastAsia"/>
        </w:rPr>
        <w:t>箭头左右：</w:t>
      </w:r>
      <w:r w:rsidR="00BE6CBF" w:rsidRPr="008233F9">
        <w:rPr>
          <w:rFonts w:hint="eastAsia"/>
        </w:rPr>
        <w:t>已删除，以前时按钮式</w:t>
      </w:r>
    </w:p>
    <w:p w14:paraId="668393B7" w14:textId="0E274F35" w:rsidR="00BD0640" w:rsidRDefault="00BD0640" w:rsidP="0056107A">
      <w:r>
        <w:rPr>
          <w:rFonts w:hint="eastAsia"/>
        </w:rPr>
        <w:t>账户注销：</w:t>
      </w:r>
    </w:p>
    <w:p w14:paraId="78B0662C" w14:textId="185A23C6" w:rsidR="00DF6A79" w:rsidRDefault="00DF6A79" w:rsidP="00DF6A79">
      <w:r>
        <w:rPr>
          <w:rFonts w:hint="eastAsia"/>
        </w:rPr>
        <w:t>在附属功能菜单项中选择账户注销菜单项，点击对应的菜单项，</w:t>
      </w:r>
      <w:r w:rsidR="006F3627">
        <w:rPr>
          <w:rFonts w:hint="eastAsia"/>
        </w:rPr>
        <w:t>退回登录界面；</w:t>
      </w:r>
      <w:r w:rsidR="006F3627">
        <w:t xml:space="preserve"> </w:t>
      </w:r>
    </w:p>
    <w:p w14:paraId="15166B4A" w14:textId="3C832F92" w:rsidR="00661FFE" w:rsidRPr="00EC6032" w:rsidRDefault="00661FFE" w:rsidP="0056107A"/>
    <w:p w14:paraId="334BB161" w14:textId="46028FF3" w:rsidR="00771D02" w:rsidRDefault="00771D02" w:rsidP="0056107A"/>
    <w:p w14:paraId="6B594068" w14:textId="4F1745D6" w:rsidR="00015F25" w:rsidRDefault="00015F25" w:rsidP="0056107A">
      <w:r>
        <w:rPr>
          <w:rFonts w:hint="eastAsia"/>
        </w:rPr>
        <w:t>电机回零：</w:t>
      </w:r>
    </w:p>
    <w:p w14:paraId="4ADEFA8F" w14:textId="7A0BC1EF" w:rsidR="00CE28C2" w:rsidRDefault="00CE28C2" w:rsidP="0056107A">
      <w:r>
        <w:rPr>
          <w:rFonts w:hint="eastAsia"/>
        </w:rPr>
        <w:t>一键回零：</w:t>
      </w:r>
    </w:p>
    <w:p w14:paraId="377F689D" w14:textId="22AAB7B1" w:rsidR="005D5E12" w:rsidRDefault="0035183F" w:rsidP="0035183F">
      <w:r>
        <w:rPr>
          <w:rFonts w:hint="eastAsia"/>
        </w:rPr>
        <w:t>在电机回零菜单项中选择</w:t>
      </w:r>
      <w:r w:rsidR="004C4EDC">
        <w:rPr>
          <w:rFonts w:hint="eastAsia"/>
        </w:rPr>
        <w:t>一键回零</w:t>
      </w:r>
      <w:r>
        <w:rPr>
          <w:rFonts w:hint="eastAsia"/>
        </w:rPr>
        <w:t>菜单项，点击对应的菜单项</w:t>
      </w:r>
      <w:r w:rsidR="000C29E6">
        <w:rPr>
          <w:rFonts w:hint="eastAsia"/>
        </w:rPr>
        <w:t>发送对应命令</w:t>
      </w:r>
      <w:r>
        <w:rPr>
          <w:rFonts w:hint="eastAsia"/>
        </w:rPr>
        <w:t>；</w:t>
      </w:r>
    </w:p>
    <w:p w14:paraId="301BD4DA" w14:textId="0BFAA21E" w:rsidR="0035183F" w:rsidRPr="0035183F" w:rsidRDefault="005D5E12" w:rsidP="0056107A">
      <w:r>
        <w:rPr>
          <w:rFonts w:hint="eastAsia"/>
        </w:rPr>
        <w:t>一键回零</w:t>
      </w:r>
      <w:r w:rsidR="00F2439B">
        <w:rPr>
          <w:rFonts w:hint="eastAsia"/>
        </w:rPr>
        <w:t>：</w:t>
      </w:r>
      <w:r w:rsidR="008C1CC5">
        <w:rPr>
          <w:rFonts w:hint="eastAsia"/>
        </w:rPr>
        <w:t>（16</w:t>
      </w:r>
      <w:r w:rsidR="008C1CC5">
        <w:t>#150</w:t>
      </w:r>
      <w:r w:rsidR="008C1CC5">
        <w:rPr>
          <w:rFonts w:hint="eastAsia"/>
        </w:rPr>
        <w:t>，B</w:t>
      </w:r>
      <w:r w:rsidR="008C1CC5">
        <w:t>0</w:t>
      </w:r>
      <w:r w:rsidR="008C1CC5">
        <w:rPr>
          <w:rFonts w:hint="eastAsia"/>
        </w:rPr>
        <w:t>，1</w:t>
      </w:r>
      <w:r w:rsidR="008F468C">
        <w:rPr>
          <w:rFonts w:hint="eastAsia"/>
        </w:rPr>
        <w:t>5</w:t>
      </w:r>
      <w:r w:rsidR="008C1CC5">
        <w:rPr>
          <w:rFonts w:hint="eastAsia"/>
        </w:rPr>
        <w:t>，B1，</w:t>
      </w:r>
      <w:r w:rsidR="0065550B">
        <w:rPr>
          <w:rFonts w:hint="eastAsia"/>
        </w:rPr>
        <w:t>4</w:t>
      </w:r>
      <w:r w:rsidR="008C1CC5">
        <w:rPr>
          <w:rFonts w:hint="eastAsia"/>
        </w:rPr>
        <w:t>）</w:t>
      </w:r>
      <w:r w:rsidR="00D7336E">
        <w:rPr>
          <w:rFonts w:hint="eastAsia"/>
        </w:rPr>
        <w:t>一键回零</w:t>
      </w:r>
      <w:r w:rsidR="008C1CC5">
        <w:rPr>
          <w:rFonts w:hint="eastAsia"/>
        </w:rPr>
        <w:t>；</w:t>
      </w:r>
    </w:p>
    <w:p w14:paraId="057E79FF" w14:textId="34CCC510" w:rsidR="00CE28C2" w:rsidRDefault="00CE28C2" w:rsidP="0056107A">
      <w:proofErr w:type="gramStart"/>
      <w:r>
        <w:rPr>
          <w:rFonts w:hint="eastAsia"/>
        </w:rPr>
        <w:t>单独回</w:t>
      </w:r>
      <w:proofErr w:type="gramEnd"/>
      <w:r>
        <w:rPr>
          <w:rFonts w:hint="eastAsia"/>
        </w:rPr>
        <w:t>零</w:t>
      </w:r>
    </w:p>
    <w:p w14:paraId="35D9C3E6" w14:textId="77777777" w:rsidR="0035704F" w:rsidRDefault="0035704F" w:rsidP="0035704F">
      <w:r>
        <w:rPr>
          <w:rFonts w:hint="eastAsia"/>
        </w:rPr>
        <w:t>在附属功能菜单项中选择挡绳缩回菜单项，点击对应的子菜单发送对应的命令。</w:t>
      </w:r>
    </w:p>
    <w:p w14:paraId="42DC9E7A" w14:textId="081F0AC1" w:rsidR="00BD0640" w:rsidRPr="0035704F" w:rsidRDefault="003416D1" w:rsidP="0056107A">
      <w:r>
        <w:rPr>
          <w:rFonts w:hint="eastAsia"/>
        </w:rPr>
        <w:t>手臂回零：</w:t>
      </w:r>
      <w:r w:rsidR="00C61FDC">
        <w:rPr>
          <w:rFonts w:hint="eastAsia"/>
        </w:rPr>
        <w:t>（16</w:t>
      </w:r>
      <w:r w:rsidR="00C61FDC">
        <w:t>#150</w:t>
      </w:r>
      <w:r w:rsidR="00C61FDC">
        <w:rPr>
          <w:rFonts w:hint="eastAsia"/>
        </w:rPr>
        <w:t>，B</w:t>
      </w:r>
      <w:r w:rsidR="00C61FDC">
        <w:t>0</w:t>
      </w:r>
      <w:r w:rsidR="00C61FDC">
        <w:rPr>
          <w:rFonts w:hint="eastAsia"/>
        </w:rPr>
        <w:t>，1</w:t>
      </w:r>
      <w:r w:rsidR="00BB7E93">
        <w:rPr>
          <w:rFonts w:hint="eastAsia"/>
        </w:rPr>
        <w:t>3</w:t>
      </w:r>
      <w:r w:rsidR="00C61FDC">
        <w:rPr>
          <w:rFonts w:hint="eastAsia"/>
        </w:rPr>
        <w:t>，B1，</w:t>
      </w:r>
      <w:r w:rsidR="009C621C">
        <w:t>2</w:t>
      </w:r>
      <w:r w:rsidR="00C61FDC">
        <w:rPr>
          <w:rFonts w:hint="eastAsia"/>
        </w:rPr>
        <w:t>）</w:t>
      </w:r>
      <w:r w:rsidR="009C621C">
        <w:rPr>
          <w:rFonts w:hint="eastAsia"/>
        </w:rPr>
        <w:t>手臂回零</w:t>
      </w:r>
      <w:r w:rsidR="00C61FDC">
        <w:rPr>
          <w:rFonts w:hint="eastAsia"/>
        </w:rPr>
        <w:t>；</w:t>
      </w:r>
      <w:r w:rsidR="00A444EC">
        <w:rPr>
          <w:rFonts w:hint="eastAsia"/>
        </w:rPr>
        <w:t>小车回零：</w:t>
      </w:r>
      <w:r w:rsidR="00E00A98">
        <w:rPr>
          <w:rFonts w:hint="eastAsia"/>
        </w:rPr>
        <w:t>（16</w:t>
      </w:r>
      <w:r w:rsidR="00E00A98">
        <w:t>#150</w:t>
      </w:r>
      <w:r w:rsidR="00E00A98">
        <w:rPr>
          <w:rFonts w:hint="eastAsia"/>
        </w:rPr>
        <w:t>，B</w:t>
      </w:r>
      <w:r w:rsidR="00E00A98">
        <w:t>0</w:t>
      </w:r>
      <w:r w:rsidR="00E00A98">
        <w:rPr>
          <w:rFonts w:hint="eastAsia"/>
        </w:rPr>
        <w:t>，1</w:t>
      </w:r>
      <w:r w:rsidR="00BB7E93">
        <w:rPr>
          <w:rFonts w:hint="eastAsia"/>
        </w:rPr>
        <w:t>3</w:t>
      </w:r>
      <w:r w:rsidR="00E00A98">
        <w:rPr>
          <w:rFonts w:hint="eastAsia"/>
        </w:rPr>
        <w:t>，B1，</w:t>
      </w:r>
      <w:r w:rsidR="00E00A98">
        <w:t>2</w:t>
      </w:r>
      <w:r w:rsidR="00E00A98">
        <w:rPr>
          <w:rFonts w:hint="eastAsia"/>
        </w:rPr>
        <w:t>）</w:t>
      </w:r>
      <w:r w:rsidR="007843A0">
        <w:rPr>
          <w:rFonts w:hint="eastAsia"/>
        </w:rPr>
        <w:t>小车回零</w:t>
      </w:r>
      <w:r w:rsidR="00E00A98">
        <w:rPr>
          <w:rFonts w:hint="eastAsia"/>
        </w:rPr>
        <w:t>；</w:t>
      </w:r>
      <w:proofErr w:type="gramStart"/>
      <w:r w:rsidR="00A444EC">
        <w:rPr>
          <w:rFonts w:hint="eastAsia"/>
        </w:rPr>
        <w:t>回转回</w:t>
      </w:r>
      <w:proofErr w:type="gramEnd"/>
      <w:r w:rsidR="00A444EC">
        <w:rPr>
          <w:rFonts w:hint="eastAsia"/>
        </w:rPr>
        <w:t>零：</w:t>
      </w:r>
      <w:r w:rsidR="007F1165">
        <w:rPr>
          <w:rFonts w:hint="eastAsia"/>
        </w:rPr>
        <w:t>（16</w:t>
      </w:r>
      <w:r w:rsidR="007F1165">
        <w:t>#150</w:t>
      </w:r>
      <w:r w:rsidR="007F1165">
        <w:rPr>
          <w:rFonts w:hint="eastAsia"/>
        </w:rPr>
        <w:t>，B</w:t>
      </w:r>
      <w:r w:rsidR="007F1165">
        <w:t>0</w:t>
      </w:r>
      <w:r w:rsidR="007F1165">
        <w:rPr>
          <w:rFonts w:hint="eastAsia"/>
        </w:rPr>
        <w:t>，1</w:t>
      </w:r>
      <w:r w:rsidR="00BB7E93">
        <w:rPr>
          <w:rFonts w:hint="eastAsia"/>
        </w:rPr>
        <w:t>3</w:t>
      </w:r>
      <w:r w:rsidR="007F1165">
        <w:rPr>
          <w:rFonts w:hint="eastAsia"/>
        </w:rPr>
        <w:t>，B1，</w:t>
      </w:r>
      <w:r w:rsidR="00DD0965">
        <w:rPr>
          <w:rFonts w:hint="eastAsia"/>
        </w:rPr>
        <w:t>3</w:t>
      </w:r>
      <w:r w:rsidR="007F1165">
        <w:rPr>
          <w:rFonts w:hint="eastAsia"/>
        </w:rPr>
        <w:t>）</w:t>
      </w:r>
      <w:proofErr w:type="gramStart"/>
      <w:r w:rsidR="0082188F">
        <w:rPr>
          <w:rFonts w:hint="eastAsia"/>
        </w:rPr>
        <w:t>回转</w:t>
      </w:r>
      <w:r w:rsidR="007F1165">
        <w:rPr>
          <w:rFonts w:hint="eastAsia"/>
        </w:rPr>
        <w:t>回</w:t>
      </w:r>
      <w:proofErr w:type="gramEnd"/>
      <w:r w:rsidR="007F1165">
        <w:rPr>
          <w:rFonts w:hint="eastAsia"/>
        </w:rPr>
        <w:t>零；</w:t>
      </w:r>
    </w:p>
    <w:p w14:paraId="7526C759" w14:textId="78D38CFA" w:rsidR="00484BEF" w:rsidRDefault="00484BEF" w:rsidP="00D84E9A"/>
    <w:p w14:paraId="66D43978" w14:textId="501CF8A5" w:rsidR="00080871" w:rsidRPr="002261D1" w:rsidRDefault="00CB15CF" w:rsidP="00D84E9A">
      <w:r w:rsidRPr="002261D1">
        <w:rPr>
          <w:rFonts w:hint="eastAsia"/>
        </w:rPr>
        <w:t>电机</w:t>
      </w:r>
      <w:r w:rsidR="00CF71D3" w:rsidRPr="002261D1">
        <w:rPr>
          <w:rFonts w:hint="eastAsia"/>
        </w:rPr>
        <w:t>使能</w:t>
      </w:r>
      <w:r w:rsidR="00B21156" w:rsidRPr="002261D1">
        <w:rPr>
          <w:rFonts w:hint="eastAsia"/>
        </w:rPr>
        <w:t>：</w:t>
      </w:r>
    </w:p>
    <w:p w14:paraId="3F96D724" w14:textId="118549ED" w:rsidR="00BB2207" w:rsidRPr="002261D1" w:rsidRDefault="00431442" w:rsidP="00BB2207">
      <w:r w:rsidRPr="002261D1">
        <w:rPr>
          <w:rFonts w:hint="eastAsia"/>
        </w:rPr>
        <w:t>消除电机报警，</w:t>
      </w:r>
      <w:r w:rsidR="00395570" w:rsidRPr="002261D1">
        <w:rPr>
          <w:rFonts w:hint="eastAsia"/>
        </w:rPr>
        <w:t>（16#150，B</w:t>
      </w:r>
      <w:r w:rsidR="00395570" w:rsidRPr="002261D1">
        <w:t>0,6,B1,2</w:t>
      </w:r>
      <w:r w:rsidR="00395570" w:rsidRPr="002261D1">
        <w:rPr>
          <w:rFonts w:hint="eastAsia"/>
        </w:rPr>
        <w:t>：清楚报警/电机使能）</w:t>
      </w:r>
      <w:r w:rsidR="00E80D82" w:rsidRPr="002261D1">
        <w:rPr>
          <w:rFonts w:hint="eastAsia"/>
        </w:rPr>
        <w:t>对应反馈（16#102，B6：电机报警提示（1：小车报警，2：手臂电机报警，3：回转电机报警）</w:t>
      </w:r>
    </w:p>
    <w:p w14:paraId="4A7514E8" w14:textId="08AFDAC8" w:rsidR="00431442" w:rsidRPr="002261D1" w:rsidRDefault="00431442" w:rsidP="00BB2207"/>
    <w:p w14:paraId="5D68DD9B" w14:textId="77777777" w:rsidR="00431442" w:rsidRPr="002261D1" w:rsidRDefault="00431442" w:rsidP="00BB2207"/>
    <w:p w14:paraId="49D1C655" w14:textId="0876B7C2" w:rsidR="009850D4" w:rsidRPr="002261D1" w:rsidRDefault="005A32AE" w:rsidP="00065BD4">
      <w:r w:rsidRPr="002261D1">
        <w:rPr>
          <w:rFonts w:hint="eastAsia"/>
        </w:rPr>
        <w:t>系统退出：</w:t>
      </w:r>
    </w:p>
    <w:p w14:paraId="4D743497" w14:textId="530BD108" w:rsidR="005A32AE" w:rsidRPr="002261D1" w:rsidRDefault="00505F96" w:rsidP="00065BD4">
      <w:r w:rsidRPr="002261D1">
        <w:rPr>
          <w:rFonts w:hint="eastAsia"/>
        </w:rPr>
        <w:t>程序退出，退出前，弹框确认</w:t>
      </w:r>
    </w:p>
    <w:p w14:paraId="5D16280A" w14:textId="360AE991" w:rsidR="00505F96" w:rsidRPr="002261D1" w:rsidRDefault="00505F96" w:rsidP="00065BD4"/>
    <w:p w14:paraId="5BAF22A9" w14:textId="77777777" w:rsidR="00505F96" w:rsidRPr="002261D1" w:rsidRDefault="00505F96" w:rsidP="00065BD4"/>
    <w:p w14:paraId="20B9707F" w14:textId="14E46945" w:rsidR="005A32AE" w:rsidRPr="002261D1" w:rsidRDefault="005A32AE" w:rsidP="00065BD4">
      <w:r w:rsidRPr="002261D1">
        <w:rPr>
          <w:rFonts w:hint="eastAsia"/>
        </w:rPr>
        <w:t>关机：</w:t>
      </w:r>
    </w:p>
    <w:p w14:paraId="1BD793F2" w14:textId="7037507B" w:rsidR="00F915A7" w:rsidRDefault="004D4890" w:rsidP="00065BD4">
      <w:r w:rsidRPr="002261D1">
        <w:rPr>
          <w:rFonts w:hint="eastAsia"/>
        </w:rPr>
        <w:t>把电脑关闭</w:t>
      </w:r>
    </w:p>
    <w:p w14:paraId="378727B4" w14:textId="570AEB46" w:rsidR="00E90392" w:rsidRDefault="00E90392" w:rsidP="00065BD4"/>
    <w:p w14:paraId="58F0AFD3" w14:textId="77777777" w:rsidR="00E90392" w:rsidRDefault="00E90392" w:rsidP="00065BD4"/>
    <w:p w14:paraId="0C010C41" w14:textId="77777777" w:rsidR="00E128B4" w:rsidRDefault="00E128B4" w:rsidP="00065BD4"/>
    <w:p w14:paraId="391FA50A" w14:textId="21049A7A" w:rsidR="00DE22A5" w:rsidRDefault="00DE22A5" w:rsidP="00DE22A5">
      <w:r>
        <w:rPr>
          <w:rFonts w:hint="eastAsia"/>
        </w:rPr>
        <w:t>位置</w:t>
      </w:r>
      <w:r w:rsidR="008245FE">
        <w:rPr>
          <w:rFonts w:hint="eastAsia"/>
        </w:rPr>
        <w:t>标定</w:t>
      </w:r>
    </w:p>
    <w:p w14:paraId="0E0B37D1" w14:textId="51F660EE" w:rsidR="00DE22A5" w:rsidRDefault="00DE22A5" w:rsidP="00DE22A5">
      <w:r>
        <w:rPr>
          <w:rFonts w:hint="eastAsia"/>
        </w:rPr>
        <w:t>主界面中点击界面切换中位置补偿菜单可以切换</w:t>
      </w:r>
      <w:proofErr w:type="gramStart"/>
      <w:r>
        <w:rPr>
          <w:rFonts w:hint="eastAsia"/>
        </w:rPr>
        <w:t>至</w:t>
      </w:r>
      <w:r w:rsidR="00846E62">
        <w:rPr>
          <w:rFonts w:hint="eastAsia"/>
        </w:rPr>
        <w:t>位置</w:t>
      </w:r>
      <w:proofErr w:type="gramEnd"/>
      <w:r w:rsidR="00846E62">
        <w:rPr>
          <w:rFonts w:hint="eastAsia"/>
        </w:rPr>
        <w:t>标定</w:t>
      </w:r>
      <w:r>
        <w:rPr>
          <w:rFonts w:hint="eastAsia"/>
        </w:rPr>
        <w:t>页面。如果</w:t>
      </w:r>
    </w:p>
    <w:p w14:paraId="5F6915D4" w14:textId="12BE3AB8" w:rsidR="00DE22A5" w:rsidRDefault="00DE22A5" w:rsidP="00DE22A5">
      <w:r>
        <w:rPr>
          <w:rFonts w:hint="eastAsia"/>
        </w:rPr>
        <w:t>处于手动模式（16#102，B0，4（手动模式））时，发送进入位置</w:t>
      </w:r>
      <w:r w:rsidR="005B6956">
        <w:rPr>
          <w:rFonts w:hint="eastAsia"/>
        </w:rPr>
        <w:t>标定</w:t>
      </w:r>
      <w:r>
        <w:rPr>
          <w:rFonts w:hint="eastAsia"/>
        </w:rPr>
        <w:t>页面命令（16#105，B0，</w:t>
      </w:r>
      <w:r w:rsidR="001B31E8">
        <w:rPr>
          <w:rFonts w:hint="eastAsia"/>
        </w:rPr>
        <w:t>12</w:t>
      </w:r>
      <w:r>
        <w:rPr>
          <w:rFonts w:hint="eastAsia"/>
        </w:rPr>
        <w:t>，B1，</w:t>
      </w:r>
      <w:r w:rsidR="001B31E8">
        <w:rPr>
          <w:rFonts w:hint="eastAsia"/>
        </w:rPr>
        <w:t>0</w:t>
      </w:r>
      <w:r>
        <w:rPr>
          <w:rFonts w:hint="eastAsia"/>
        </w:rPr>
        <w:t>），上位机页面直接切换到位置</w:t>
      </w:r>
      <w:r w:rsidR="00A62B3A">
        <w:rPr>
          <w:rFonts w:hint="eastAsia"/>
        </w:rPr>
        <w:t>标定</w:t>
      </w:r>
      <w:r>
        <w:rPr>
          <w:rFonts w:hint="eastAsia"/>
        </w:rPr>
        <w:t>页面。操作员通过位置</w:t>
      </w:r>
      <w:r w:rsidR="007E1A9F">
        <w:rPr>
          <w:rFonts w:hint="eastAsia"/>
        </w:rPr>
        <w:t>标定</w:t>
      </w:r>
      <w:r>
        <w:rPr>
          <w:rFonts w:hint="eastAsia"/>
        </w:rPr>
        <w:t>页面中</w:t>
      </w:r>
      <w:r w:rsidR="00582CD0">
        <w:rPr>
          <w:rFonts w:hint="eastAsia"/>
        </w:rPr>
        <w:t>操作</w:t>
      </w:r>
      <w:r>
        <w:rPr>
          <w:rFonts w:hint="eastAsia"/>
        </w:rPr>
        <w:t>模式文本框结果，判断当前是否已进入</w:t>
      </w:r>
      <w:r w:rsidR="00C318D3">
        <w:rPr>
          <w:rFonts w:hint="eastAsia"/>
        </w:rPr>
        <w:t>调试</w:t>
      </w:r>
      <w:r>
        <w:rPr>
          <w:rFonts w:hint="eastAsia"/>
        </w:rPr>
        <w:t>模式（16#102，B0，</w:t>
      </w:r>
      <w:r w:rsidR="00E6501C">
        <w:rPr>
          <w:rFonts w:hint="eastAsia"/>
        </w:rPr>
        <w:t>2</w:t>
      </w:r>
      <w:r>
        <w:rPr>
          <w:rFonts w:hint="eastAsia"/>
        </w:rPr>
        <w:t>（</w:t>
      </w:r>
      <w:r w:rsidR="00D63BC4">
        <w:rPr>
          <w:rFonts w:hint="eastAsia"/>
        </w:rPr>
        <w:t>调试</w:t>
      </w:r>
      <w:r>
        <w:rPr>
          <w:rFonts w:hint="eastAsia"/>
        </w:rPr>
        <w:t>模式））。如果未进入</w:t>
      </w:r>
      <w:r w:rsidR="00353A38">
        <w:rPr>
          <w:rFonts w:hint="eastAsia"/>
        </w:rPr>
        <w:t>调试</w:t>
      </w:r>
      <w:r>
        <w:rPr>
          <w:rFonts w:hint="eastAsia"/>
        </w:rPr>
        <w:t>模式，弹框提示</w:t>
      </w:r>
      <w:r w:rsidR="00B37110">
        <w:rPr>
          <w:rFonts w:hint="eastAsia"/>
        </w:rPr>
        <w:t>调试</w:t>
      </w:r>
      <w:r>
        <w:rPr>
          <w:rFonts w:hint="eastAsia"/>
        </w:rPr>
        <w:t>模式未切换成功。操作员点击返回主页退回至主页面，重新操作。</w:t>
      </w:r>
    </w:p>
    <w:p w14:paraId="5D775C1A" w14:textId="77777777" w:rsidR="00DE22A5" w:rsidRDefault="00DE22A5" w:rsidP="00DE22A5">
      <w:r>
        <w:rPr>
          <w:rFonts w:hint="eastAsia"/>
        </w:rPr>
        <w:t>如果处于自动模式（16#102，B0，5（自动模式））时，页面不进行切换，弹框提示请先切换</w:t>
      </w:r>
      <w:r>
        <w:rPr>
          <w:rFonts w:hint="eastAsia"/>
        </w:rPr>
        <w:lastRenderedPageBreak/>
        <w:t>至手动模式。</w:t>
      </w:r>
    </w:p>
    <w:p w14:paraId="47153579" w14:textId="77777777" w:rsidR="00DE22A5" w:rsidRPr="000A787D" w:rsidRDefault="00DE22A5" w:rsidP="00DE22A5">
      <w:r>
        <w:rPr>
          <w:rFonts w:hint="eastAsia"/>
        </w:rPr>
        <w:t>如果处于其他模式（非手动模式，自动模式）时，页面不进行切换，弹框提示请先切换至手动模式。</w:t>
      </w:r>
    </w:p>
    <w:p w14:paraId="1D46DD4B" w14:textId="42A456F2" w:rsidR="00CE6E1E" w:rsidRPr="00DE22A5" w:rsidRDefault="00CE6E1E" w:rsidP="00065BD4"/>
    <w:p w14:paraId="35A84D71" w14:textId="77777777" w:rsidR="00CE6E1E" w:rsidRDefault="00CE6E1E" w:rsidP="00065BD4"/>
    <w:p w14:paraId="38B05307" w14:textId="5F6DFE8B" w:rsidR="004C1886" w:rsidRDefault="004C1886" w:rsidP="00065BD4"/>
    <w:p w14:paraId="424F583C" w14:textId="1B05947E" w:rsidR="004C1886" w:rsidRDefault="004C1886" w:rsidP="004C1886">
      <w:r>
        <w:rPr>
          <w:rFonts w:hint="eastAsia"/>
        </w:rPr>
        <w:t>位置补偿</w:t>
      </w:r>
    </w:p>
    <w:p w14:paraId="78F8C5AB" w14:textId="7A00F683" w:rsidR="004C1886" w:rsidRDefault="004C1886" w:rsidP="004C1886">
      <w:r>
        <w:rPr>
          <w:rFonts w:hint="eastAsia"/>
        </w:rPr>
        <w:t>主界面中点击界面切换中</w:t>
      </w:r>
      <w:r w:rsidR="0030486F">
        <w:rPr>
          <w:rFonts w:hint="eastAsia"/>
        </w:rPr>
        <w:t>位置补偿</w:t>
      </w:r>
      <w:r>
        <w:rPr>
          <w:rFonts w:hint="eastAsia"/>
        </w:rPr>
        <w:t>菜单可以切换</w:t>
      </w:r>
      <w:proofErr w:type="gramStart"/>
      <w:r>
        <w:rPr>
          <w:rFonts w:hint="eastAsia"/>
        </w:rPr>
        <w:t>至</w:t>
      </w:r>
      <w:r w:rsidR="00D06B35">
        <w:rPr>
          <w:rFonts w:hint="eastAsia"/>
        </w:rPr>
        <w:t>位置</w:t>
      </w:r>
      <w:proofErr w:type="gramEnd"/>
      <w:r w:rsidR="00D06B35">
        <w:rPr>
          <w:rFonts w:hint="eastAsia"/>
        </w:rPr>
        <w:t>补偿</w:t>
      </w:r>
      <w:r>
        <w:rPr>
          <w:rFonts w:hint="eastAsia"/>
        </w:rPr>
        <w:t>页面。如果</w:t>
      </w:r>
    </w:p>
    <w:p w14:paraId="7AC42315" w14:textId="14DAEC9A" w:rsidR="004C1886" w:rsidRDefault="004C1886" w:rsidP="004C1886">
      <w:r>
        <w:rPr>
          <w:rFonts w:hint="eastAsia"/>
        </w:rPr>
        <w:t>处于手动模式（16#102，B0，4（手动模式））时，发送进入</w:t>
      </w:r>
      <w:r w:rsidR="00CE1A80">
        <w:rPr>
          <w:rFonts w:hint="eastAsia"/>
        </w:rPr>
        <w:t>位置</w:t>
      </w:r>
      <w:r w:rsidR="009343C2">
        <w:rPr>
          <w:rFonts w:hint="eastAsia"/>
        </w:rPr>
        <w:t>补偿</w:t>
      </w:r>
      <w:r>
        <w:rPr>
          <w:rFonts w:hint="eastAsia"/>
        </w:rPr>
        <w:t>页面命令（16#105，B0，1，B1，</w:t>
      </w:r>
      <w:r w:rsidR="00CE1A80">
        <w:rPr>
          <w:rFonts w:hint="eastAsia"/>
        </w:rPr>
        <w:t>9</w:t>
      </w:r>
      <w:r>
        <w:rPr>
          <w:rFonts w:hint="eastAsia"/>
        </w:rPr>
        <w:t>），上位机页面直接切换到</w:t>
      </w:r>
      <w:r w:rsidR="00DC384F">
        <w:rPr>
          <w:rFonts w:hint="eastAsia"/>
        </w:rPr>
        <w:t>位置补偿</w:t>
      </w:r>
      <w:r>
        <w:rPr>
          <w:rFonts w:hint="eastAsia"/>
        </w:rPr>
        <w:t>页面</w:t>
      </w:r>
      <w:r w:rsidR="00B0519F">
        <w:rPr>
          <w:rFonts w:hint="eastAsia"/>
        </w:rPr>
        <w:t>。</w:t>
      </w:r>
      <w:r>
        <w:rPr>
          <w:rFonts w:hint="eastAsia"/>
        </w:rPr>
        <w:t>操作员通过</w:t>
      </w:r>
      <w:r w:rsidR="00E852CF">
        <w:rPr>
          <w:rFonts w:hint="eastAsia"/>
        </w:rPr>
        <w:t>位置补偿</w:t>
      </w:r>
      <w:r>
        <w:rPr>
          <w:rFonts w:hint="eastAsia"/>
        </w:rPr>
        <w:t>页面</w:t>
      </w:r>
      <w:r w:rsidR="00F61E71">
        <w:rPr>
          <w:rFonts w:hint="eastAsia"/>
        </w:rPr>
        <w:t>中当前模式文本框结果</w:t>
      </w:r>
      <w:r w:rsidR="00091BDA">
        <w:rPr>
          <w:rFonts w:hint="eastAsia"/>
        </w:rPr>
        <w:t>，</w:t>
      </w:r>
      <w:r>
        <w:rPr>
          <w:rFonts w:hint="eastAsia"/>
        </w:rPr>
        <w:t>判断当前是否已进入</w:t>
      </w:r>
      <w:r w:rsidR="005902EC">
        <w:rPr>
          <w:rFonts w:hint="eastAsia"/>
        </w:rPr>
        <w:t>补偿</w:t>
      </w:r>
      <w:r>
        <w:rPr>
          <w:rFonts w:hint="eastAsia"/>
        </w:rPr>
        <w:t>模式（16#102，B0，</w:t>
      </w:r>
      <w:r w:rsidR="006D6AEA">
        <w:rPr>
          <w:rFonts w:hint="eastAsia"/>
        </w:rPr>
        <w:t>9</w:t>
      </w:r>
      <w:r>
        <w:rPr>
          <w:rFonts w:hint="eastAsia"/>
        </w:rPr>
        <w:t>（</w:t>
      </w:r>
      <w:r w:rsidR="00C859C3">
        <w:rPr>
          <w:rFonts w:hint="eastAsia"/>
        </w:rPr>
        <w:t>补偿</w:t>
      </w:r>
      <w:r>
        <w:rPr>
          <w:rFonts w:hint="eastAsia"/>
        </w:rPr>
        <w:t>模式））。如果未进入</w:t>
      </w:r>
      <w:r w:rsidR="00C859C3">
        <w:rPr>
          <w:rFonts w:hint="eastAsia"/>
        </w:rPr>
        <w:t>补偿</w:t>
      </w:r>
      <w:r>
        <w:rPr>
          <w:rFonts w:hint="eastAsia"/>
        </w:rPr>
        <w:t>模式，弹框提示实验模式未切换成功。操作员通过点击状态刷新按钮，重新发送进入</w:t>
      </w:r>
      <w:r w:rsidR="00C801CA">
        <w:rPr>
          <w:rFonts w:hint="eastAsia"/>
        </w:rPr>
        <w:t>位置补偿</w:t>
      </w:r>
      <w:r>
        <w:rPr>
          <w:rFonts w:hint="eastAsia"/>
        </w:rPr>
        <w:t>页面命令（16#105，B0，1，B1，</w:t>
      </w:r>
      <w:r w:rsidR="00271308">
        <w:rPr>
          <w:rFonts w:hint="eastAsia"/>
        </w:rPr>
        <w:t>9</w:t>
      </w:r>
      <w:r>
        <w:rPr>
          <w:rFonts w:hint="eastAsia"/>
        </w:rPr>
        <w:t>）或操作员点击返回主页退回至主页面，重新</w:t>
      </w:r>
      <w:r w:rsidR="00AE3D52">
        <w:rPr>
          <w:rFonts w:hint="eastAsia"/>
        </w:rPr>
        <w:t>操作</w:t>
      </w:r>
      <w:r>
        <w:rPr>
          <w:rFonts w:hint="eastAsia"/>
        </w:rPr>
        <w:t>。</w:t>
      </w:r>
    </w:p>
    <w:p w14:paraId="5182E778" w14:textId="77777777" w:rsidR="004C1886" w:rsidRDefault="004C1886" w:rsidP="004C1886">
      <w:r>
        <w:rPr>
          <w:rFonts w:hint="eastAsia"/>
        </w:rPr>
        <w:t>如果处于自动模式（16#102，B0，5（自动模式））时，页面不进行切换，弹框提示请先切换至手动模式。</w:t>
      </w:r>
    </w:p>
    <w:p w14:paraId="25F6D6C3" w14:textId="77777777" w:rsidR="004C1886" w:rsidRPr="000A787D" w:rsidRDefault="004C1886" w:rsidP="004C1886">
      <w:r>
        <w:rPr>
          <w:rFonts w:hint="eastAsia"/>
        </w:rPr>
        <w:t>如果处于其他模式（非手动模式，自动模式）时，页面不进行切换，弹框提示请先切换至手动模式。</w:t>
      </w:r>
    </w:p>
    <w:p w14:paraId="19CB13E2" w14:textId="1EC68278" w:rsidR="004C1886" w:rsidRPr="004C1886" w:rsidRDefault="004C1886" w:rsidP="00065BD4"/>
    <w:p w14:paraId="4088065E" w14:textId="3D6916A5" w:rsidR="004C1886" w:rsidRDefault="004C1886" w:rsidP="00065BD4"/>
    <w:p w14:paraId="03969143" w14:textId="77777777" w:rsidR="004C1886" w:rsidRDefault="004C1886" w:rsidP="00065BD4"/>
    <w:p w14:paraId="1A5F6379" w14:textId="5877D7D2" w:rsidR="00E84150" w:rsidRDefault="00E84150" w:rsidP="00065BD4"/>
    <w:p w14:paraId="089F7C58" w14:textId="505A03A4" w:rsidR="00E84150" w:rsidRDefault="00E84150" w:rsidP="00065BD4">
      <w:r>
        <w:rPr>
          <w:rFonts w:hint="eastAsia"/>
        </w:rPr>
        <w:t>示教页面</w:t>
      </w:r>
    </w:p>
    <w:p w14:paraId="6ACA47BC" w14:textId="784EF472" w:rsidR="00DA09CD" w:rsidRDefault="00CE6F73" w:rsidP="00065BD4">
      <w:r>
        <w:rPr>
          <w:rFonts w:hint="eastAsia"/>
        </w:rPr>
        <w:t>主界面</w:t>
      </w:r>
      <w:r w:rsidR="00FA2DB1">
        <w:rPr>
          <w:rFonts w:hint="eastAsia"/>
        </w:rPr>
        <w:t>中点击界面切换中示教页面</w:t>
      </w:r>
      <w:r w:rsidR="00115DEC">
        <w:rPr>
          <w:rFonts w:hint="eastAsia"/>
        </w:rPr>
        <w:t>菜单可以切换至示教页面。</w:t>
      </w:r>
      <w:r w:rsidR="00DA09CD">
        <w:rPr>
          <w:rFonts w:hint="eastAsia"/>
        </w:rPr>
        <w:t>如果</w:t>
      </w:r>
    </w:p>
    <w:p w14:paraId="060B07DE" w14:textId="7985D683" w:rsidR="00427219" w:rsidRDefault="00DD221B" w:rsidP="00065BD4">
      <w:r>
        <w:rPr>
          <w:rFonts w:hint="eastAsia"/>
        </w:rPr>
        <w:t>处于手动模式（16#102，B0，4（手动模式））</w:t>
      </w:r>
      <w:r w:rsidR="00B224CC">
        <w:rPr>
          <w:rFonts w:hint="eastAsia"/>
        </w:rPr>
        <w:t>时，发送</w:t>
      </w:r>
      <w:r w:rsidR="00FB7907">
        <w:rPr>
          <w:rFonts w:hint="eastAsia"/>
        </w:rPr>
        <w:t>进入示教页面</w:t>
      </w:r>
      <w:r w:rsidR="00B310ED">
        <w:rPr>
          <w:rFonts w:hint="eastAsia"/>
        </w:rPr>
        <w:t>命令</w:t>
      </w:r>
      <w:r w:rsidR="00B224CC">
        <w:rPr>
          <w:rFonts w:hint="eastAsia"/>
        </w:rPr>
        <w:t>（16#105，B0，1，B1，8）</w:t>
      </w:r>
      <w:r w:rsidR="00C26831">
        <w:rPr>
          <w:rFonts w:hint="eastAsia"/>
        </w:rPr>
        <w:t>，上位机页面直接切换到示教页面，</w:t>
      </w:r>
      <w:r w:rsidR="00FB7907">
        <w:rPr>
          <w:rFonts w:hint="eastAsia"/>
        </w:rPr>
        <w:t>操作员通过示教页面</w:t>
      </w:r>
      <w:r w:rsidR="00F53C8C">
        <w:rPr>
          <w:rFonts w:hint="eastAsia"/>
        </w:rPr>
        <w:t>操作模式判断当前是否已进入实验模式</w:t>
      </w:r>
      <w:r w:rsidR="00692281">
        <w:rPr>
          <w:rFonts w:hint="eastAsia"/>
        </w:rPr>
        <w:t>（16#102</w:t>
      </w:r>
      <w:r w:rsidR="006E13FB">
        <w:rPr>
          <w:rFonts w:hint="eastAsia"/>
        </w:rPr>
        <w:t>，B0，8（实验模式）</w:t>
      </w:r>
      <w:r w:rsidR="00692281">
        <w:rPr>
          <w:rFonts w:hint="eastAsia"/>
        </w:rPr>
        <w:t>）</w:t>
      </w:r>
      <w:r w:rsidR="00F53C8C">
        <w:rPr>
          <w:rFonts w:hint="eastAsia"/>
        </w:rPr>
        <w:t>。如果未进入实验模式</w:t>
      </w:r>
      <w:r w:rsidR="00617CDF">
        <w:rPr>
          <w:rFonts w:hint="eastAsia"/>
        </w:rPr>
        <w:t>，</w:t>
      </w:r>
      <w:r w:rsidR="00A25A3F">
        <w:rPr>
          <w:rFonts w:hint="eastAsia"/>
        </w:rPr>
        <w:t>弹框提示</w:t>
      </w:r>
      <w:r w:rsidR="007D1C25">
        <w:rPr>
          <w:rFonts w:hint="eastAsia"/>
        </w:rPr>
        <w:t>实验</w:t>
      </w:r>
      <w:r w:rsidR="00A25A3F">
        <w:rPr>
          <w:rFonts w:hint="eastAsia"/>
        </w:rPr>
        <w:t>模式</w:t>
      </w:r>
      <w:r w:rsidR="007D1C25">
        <w:rPr>
          <w:rFonts w:hint="eastAsia"/>
        </w:rPr>
        <w:t>未切换成功</w:t>
      </w:r>
      <w:r w:rsidR="00752D00">
        <w:rPr>
          <w:rFonts w:hint="eastAsia"/>
        </w:rPr>
        <w:t>。</w:t>
      </w:r>
      <w:r w:rsidR="00617CDF">
        <w:rPr>
          <w:rFonts w:hint="eastAsia"/>
        </w:rPr>
        <w:t>操作员通过点击状态刷新按钮，重新发送进入示教页面命令（16#105，B0，1，B1，8）</w:t>
      </w:r>
      <w:r w:rsidR="00300233">
        <w:rPr>
          <w:rFonts w:hint="eastAsia"/>
        </w:rPr>
        <w:t>或操作员点击返回主页退回至主页面，重新</w:t>
      </w:r>
      <w:r w:rsidR="009E15D8">
        <w:rPr>
          <w:rFonts w:hint="eastAsia"/>
        </w:rPr>
        <w:t>操作</w:t>
      </w:r>
      <w:r w:rsidR="00300233">
        <w:rPr>
          <w:rFonts w:hint="eastAsia"/>
        </w:rPr>
        <w:t>。</w:t>
      </w:r>
    </w:p>
    <w:p w14:paraId="3D2B112F" w14:textId="24AD14B8" w:rsidR="00CA288E" w:rsidRDefault="00CA288E" w:rsidP="00065BD4">
      <w:r>
        <w:rPr>
          <w:rFonts w:hint="eastAsia"/>
        </w:rPr>
        <w:t>如果处于自动模式</w:t>
      </w:r>
      <w:r w:rsidR="000A787D">
        <w:rPr>
          <w:rFonts w:hint="eastAsia"/>
        </w:rPr>
        <w:t>（</w:t>
      </w:r>
      <w:r w:rsidR="00E913C5">
        <w:rPr>
          <w:rFonts w:hint="eastAsia"/>
        </w:rPr>
        <w:t>16#102，B0，</w:t>
      </w:r>
      <w:r w:rsidR="00885D08">
        <w:rPr>
          <w:rFonts w:hint="eastAsia"/>
        </w:rPr>
        <w:t>5</w:t>
      </w:r>
      <w:r w:rsidR="00E913C5">
        <w:rPr>
          <w:rFonts w:hint="eastAsia"/>
        </w:rPr>
        <w:t>（</w:t>
      </w:r>
      <w:r w:rsidR="00885D08">
        <w:rPr>
          <w:rFonts w:hint="eastAsia"/>
        </w:rPr>
        <w:t>自动</w:t>
      </w:r>
      <w:r w:rsidR="00E913C5">
        <w:rPr>
          <w:rFonts w:hint="eastAsia"/>
        </w:rPr>
        <w:t>模式））时</w:t>
      </w:r>
      <w:r w:rsidR="00CE6F73">
        <w:rPr>
          <w:rFonts w:hint="eastAsia"/>
        </w:rPr>
        <w:t>，</w:t>
      </w:r>
      <w:r w:rsidR="00DA09CD">
        <w:rPr>
          <w:rFonts w:hint="eastAsia"/>
        </w:rPr>
        <w:t>页面不进行切换</w:t>
      </w:r>
      <w:r w:rsidR="00AC3BAA">
        <w:rPr>
          <w:rFonts w:hint="eastAsia"/>
        </w:rPr>
        <w:t>，</w:t>
      </w:r>
      <w:r w:rsidR="000B19C4">
        <w:rPr>
          <w:rFonts w:hint="eastAsia"/>
        </w:rPr>
        <w:t>弹框提示请先切换至手动模式</w:t>
      </w:r>
      <w:r w:rsidR="000B13AE">
        <w:rPr>
          <w:rFonts w:hint="eastAsia"/>
        </w:rPr>
        <w:t>。</w:t>
      </w:r>
    </w:p>
    <w:p w14:paraId="152569BF" w14:textId="2F8BE3C0" w:rsidR="000A787D" w:rsidRPr="000A787D" w:rsidRDefault="000A787D" w:rsidP="00065BD4">
      <w:r>
        <w:rPr>
          <w:rFonts w:hint="eastAsia"/>
        </w:rPr>
        <w:t>如果处于其他模式</w:t>
      </w:r>
      <w:r w:rsidR="00CA543B">
        <w:rPr>
          <w:rFonts w:hint="eastAsia"/>
        </w:rPr>
        <w:t>（非手动模式，自动模式）</w:t>
      </w:r>
      <w:r w:rsidR="0066267F">
        <w:rPr>
          <w:rFonts w:hint="eastAsia"/>
        </w:rPr>
        <w:t>时，</w:t>
      </w:r>
      <w:r w:rsidR="00AC0624">
        <w:rPr>
          <w:rFonts w:hint="eastAsia"/>
        </w:rPr>
        <w:t>页面不进行切换，弹框提示请先切换至手动模式</w:t>
      </w:r>
      <w:r w:rsidR="000B13AE">
        <w:rPr>
          <w:rFonts w:hint="eastAsia"/>
        </w:rPr>
        <w:t>。</w:t>
      </w:r>
    </w:p>
    <w:p w14:paraId="422BDE46" w14:textId="67212BD2" w:rsidR="00BB542B" w:rsidRDefault="00BB542B" w:rsidP="00065BD4"/>
    <w:p w14:paraId="7E9B0A4D" w14:textId="1CE72536" w:rsidR="004168BA" w:rsidRDefault="004168BA" w:rsidP="00065BD4"/>
    <w:p w14:paraId="6A8B3832" w14:textId="77777777" w:rsidR="004168BA" w:rsidRDefault="004168BA" w:rsidP="00065BD4"/>
    <w:p w14:paraId="379B7C94" w14:textId="59887F01" w:rsidR="0062412C" w:rsidRDefault="0046405D" w:rsidP="00065BD4">
      <w:r>
        <w:rPr>
          <w:rFonts w:hint="eastAsia"/>
        </w:rPr>
        <w:t>《</w:t>
      </w:r>
      <w:r w:rsidR="004F75E3">
        <w:rPr>
          <w:rFonts w:hint="eastAsia"/>
        </w:rPr>
        <w:t>上位机报警和操作提示</w:t>
      </w:r>
      <w:r>
        <w:rPr>
          <w:rFonts w:hint="eastAsia"/>
        </w:rPr>
        <w:t>》</w:t>
      </w:r>
    </w:p>
    <w:p w14:paraId="6B92E596" w14:textId="3C0EC6F2" w:rsidR="001725BC" w:rsidRPr="00267724" w:rsidRDefault="001725BC" w:rsidP="001725BC">
      <w:r w:rsidRPr="00267724">
        <w:t>1</w:t>
      </w:r>
      <w:r w:rsidR="00995600">
        <w:rPr>
          <w:rFonts w:hint="eastAsia"/>
        </w:rPr>
        <w:t>，</w:t>
      </w:r>
      <w:r w:rsidRPr="00267724">
        <w:t>变量</w:t>
      </w:r>
      <w:r w:rsidR="00995600">
        <w:rPr>
          <w:rFonts w:hint="eastAsia"/>
        </w:rPr>
        <w:t>，</w:t>
      </w:r>
      <w:r w:rsidRPr="00267724">
        <w:t>工控机与操作台通信断开，请检查连接！</w:t>
      </w:r>
      <w:r w:rsidR="00864E4F">
        <w:rPr>
          <w:rFonts w:hint="eastAsia"/>
        </w:rPr>
        <w:t>：</w:t>
      </w:r>
      <w:r w:rsidR="007243BF">
        <w:rPr>
          <w:rFonts w:hint="eastAsia"/>
        </w:rPr>
        <w:t>（13</w:t>
      </w:r>
      <w:r w:rsidR="00097974">
        <w:rPr>
          <w:rFonts w:hint="eastAsia"/>
        </w:rPr>
        <w:t>6，b</w:t>
      </w:r>
      <w:r w:rsidR="00097974">
        <w:t>5</w:t>
      </w:r>
      <w:r w:rsidR="00097974">
        <w:rPr>
          <w:rFonts w:hint="eastAsia"/>
        </w:rPr>
        <w:t>：操作台控制器心跳</w:t>
      </w:r>
      <w:r w:rsidR="007243BF">
        <w:rPr>
          <w:rFonts w:hint="eastAsia"/>
        </w:rPr>
        <w:t>）</w:t>
      </w:r>
      <w:r w:rsidR="006F6D06">
        <w:rPr>
          <w:rFonts w:hint="eastAsia"/>
        </w:rPr>
        <w:t>，</w:t>
      </w:r>
      <w:proofErr w:type="gramStart"/>
      <w:r w:rsidR="001B68C1">
        <w:rPr>
          <w:rFonts w:hint="eastAsia"/>
        </w:rPr>
        <w:t>对应位</w:t>
      </w:r>
      <w:proofErr w:type="gramEnd"/>
      <w:r w:rsidR="001B68C1">
        <w:rPr>
          <w:rFonts w:hint="eastAsia"/>
        </w:rPr>
        <w:t>进行0，1跳变，操作台发上位机数据收到后，需要</w:t>
      </w:r>
      <w:r w:rsidR="00037BDA">
        <w:rPr>
          <w:rFonts w:hint="eastAsia"/>
        </w:rPr>
        <w:t>判断前后信息中操作台控制器心跳是否和上一帧数据相同</w:t>
      </w:r>
      <w:r w:rsidR="009A38E6">
        <w:rPr>
          <w:rFonts w:hint="eastAsia"/>
        </w:rPr>
        <w:t>，如果相同，则应给出报警。</w:t>
      </w:r>
    </w:p>
    <w:p w14:paraId="647D351C" w14:textId="0B1B2712" w:rsidR="00D41ED7" w:rsidRPr="00927D9A" w:rsidRDefault="001725BC" w:rsidP="001725BC">
      <w:r w:rsidRPr="00267724">
        <w:t>2</w:t>
      </w:r>
      <w:r w:rsidR="00995600">
        <w:rPr>
          <w:rFonts w:hint="eastAsia"/>
        </w:rPr>
        <w:t>，</w:t>
      </w:r>
      <w:r w:rsidRPr="00267724">
        <w:t>变量</w:t>
      </w:r>
      <w:r w:rsidR="00995600">
        <w:rPr>
          <w:rFonts w:hint="eastAsia"/>
        </w:rPr>
        <w:t>，</w:t>
      </w:r>
      <w:r w:rsidRPr="00267724">
        <w:t>二层台与操作台通信断开，请检查连接！</w:t>
      </w:r>
      <w:r w:rsidR="00927D9A">
        <w:rPr>
          <w:rFonts w:hint="eastAsia"/>
        </w:rPr>
        <w:t>：（136</w:t>
      </w:r>
      <w:r w:rsidR="00A2413A">
        <w:rPr>
          <w:rFonts w:hint="eastAsia"/>
        </w:rPr>
        <w:t>，</w:t>
      </w:r>
      <w:r w:rsidR="00927D9A">
        <w:rPr>
          <w:rFonts w:hint="eastAsia"/>
        </w:rPr>
        <w:t>b6：二层台控制器心跳）</w:t>
      </w:r>
      <w:r w:rsidR="00F504ED">
        <w:rPr>
          <w:rFonts w:hint="eastAsia"/>
        </w:rPr>
        <w:t>，</w:t>
      </w:r>
      <w:proofErr w:type="gramStart"/>
      <w:r w:rsidR="00F504ED">
        <w:rPr>
          <w:rFonts w:hint="eastAsia"/>
        </w:rPr>
        <w:t>对应位</w:t>
      </w:r>
      <w:proofErr w:type="gramEnd"/>
      <w:r w:rsidR="00F504ED">
        <w:rPr>
          <w:rFonts w:hint="eastAsia"/>
        </w:rPr>
        <w:t>进行0，1跳变，操作台发上位机数据收到后，需要判断前后信息中二层台控制器心跳是否和上一帧数据相同，如果相同，则应给出报警。</w:t>
      </w:r>
    </w:p>
    <w:p w14:paraId="3C1BECE9" w14:textId="56C41A4E" w:rsidR="00BB22CE" w:rsidRDefault="00BB22CE" w:rsidP="00BB22CE">
      <w:r>
        <w:t>65</w:t>
      </w:r>
      <w:r>
        <w:rPr>
          <w:rFonts w:hint="eastAsia"/>
        </w:rPr>
        <w:t>，</w:t>
      </w:r>
      <w:r>
        <w:t>变量</w:t>
      </w:r>
      <w:r>
        <w:rPr>
          <w:rFonts w:hint="eastAsia"/>
        </w:rPr>
        <w:t>，</w:t>
      </w:r>
      <w:r>
        <w:t>机械手未回零，位置未知，请注意防碰！</w:t>
      </w:r>
      <w:r w:rsidR="00561AC9">
        <w:rPr>
          <w:rFonts w:hint="eastAsia"/>
        </w:rPr>
        <w:t>：</w:t>
      </w:r>
      <w:r w:rsidR="005D765A">
        <w:rPr>
          <w:rFonts w:hint="eastAsia"/>
        </w:rPr>
        <w:t>（16#102，B</w:t>
      </w:r>
      <w:r w:rsidR="005D765A">
        <w:t>7,b0</w:t>
      </w:r>
      <w:r w:rsidR="005D765A">
        <w:rPr>
          <w:rFonts w:hint="eastAsia"/>
        </w:rPr>
        <w:t>：小车电机回零状态），</w:t>
      </w:r>
      <w:r w:rsidR="005D765A">
        <w:rPr>
          <w:rFonts w:hint="eastAsia"/>
        </w:rPr>
        <w:lastRenderedPageBreak/>
        <w:t>（16</w:t>
      </w:r>
      <w:r w:rsidR="005D765A">
        <w:t>#102,B7,b2:</w:t>
      </w:r>
      <w:r w:rsidR="005D765A">
        <w:rPr>
          <w:rFonts w:hint="eastAsia"/>
        </w:rPr>
        <w:t>手臂电机回零状态），（16#102，B</w:t>
      </w:r>
      <w:r w:rsidR="005D765A">
        <w:t>7,B4:</w:t>
      </w:r>
      <w:r w:rsidR="005D765A">
        <w:rPr>
          <w:rFonts w:hint="eastAsia"/>
        </w:rPr>
        <w:t>回转电机回零状态）</w:t>
      </w:r>
      <w:r w:rsidR="005D765A">
        <w:t xml:space="preserve"> </w:t>
      </w:r>
      <w:r w:rsidR="005D765A">
        <w:rPr>
          <w:rFonts w:hint="eastAsia"/>
        </w:rPr>
        <w:t>0未准备好，1准备好；</w:t>
      </w:r>
      <w:r w:rsidR="00FC0ABA">
        <w:rPr>
          <w:rFonts w:hint="eastAsia"/>
        </w:rPr>
        <w:t>如果有未准备好则给出报警。</w:t>
      </w:r>
      <w:r w:rsidR="00FC0ABA">
        <w:t xml:space="preserve"> </w:t>
      </w:r>
    </w:p>
    <w:p w14:paraId="165C873B" w14:textId="54E8E898" w:rsidR="00BB22CE" w:rsidRDefault="00BB22CE" w:rsidP="00BB22CE">
      <w:r>
        <w:t>66</w:t>
      </w:r>
      <w:r>
        <w:rPr>
          <w:rFonts w:hint="eastAsia"/>
        </w:rPr>
        <w:t>，</w:t>
      </w:r>
      <w:r>
        <w:t>变量</w:t>
      </w:r>
      <w:r>
        <w:rPr>
          <w:rFonts w:hint="eastAsia"/>
        </w:rPr>
        <w:t>，</w:t>
      </w:r>
      <w:r>
        <w:t>机械手已进入防碰区，请注意防碰！</w:t>
      </w:r>
      <w:r w:rsidR="00274848">
        <w:rPr>
          <w:rFonts w:hint="eastAsia"/>
        </w:rPr>
        <w:t>：（16#101，B</w:t>
      </w:r>
      <w:r w:rsidR="00274848">
        <w:t>7,</w:t>
      </w:r>
      <w:r w:rsidR="00274848">
        <w:rPr>
          <w:rFonts w:hint="eastAsia"/>
        </w:rPr>
        <w:t>b</w:t>
      </w:r>
      <w:r w:rsidR="00274848">
        <w:t>1:</w:t>
      </w:r>
      <w:r w:rsidR="00CF118A">
        <w:rPr>
          <w:rFonts w:hint="eastAsia"/>
        </w:rPr>
        <w:t>机械手在井口位置</w:t>
      </w:r>
      <w:r w:rsidR="00274848">
        <w:rPr>
          <w:rFonts w:hint="eastAsia"/>
        </w:rPr>
        <w:t>）</w:t>
      </w:r>
      <w:r w:rsidR="00EF332B">
        <w:rPr>
          <w:rFonts w:hint="eastAsia"/>
        </w:rPr>
        <w:t>，</w:t>
      </w:r>
      <w:r w:rsidR="002352E0">
        <w:t>0</w:t>
      </w:r>
      <w:r w:rsidR="002352E0">
        <w:rPr>
          <w:rFonts w:hint="eastAsia"/>
        </w:rPr>
        <w:t>在井口，1不在井口，如果通讯</w:t>
      </w:r>
      <w:proofErr w:type="gramStart"/>
      <w:r w:rsidR="002352E0">
        <w:rPr>
          <w:rFonts w:hint="eastAsia"/>
        </w:rPr>
        <w:t>正常且值为</w:t>
      </w:r>
      <w:proofErr w:type="gramEnd"/>
      <w:r w:rsidR="002352E0">
        <w:rPr>
          <w:rFonts w:hint="eastAsia"/>
        </w:rPr>
        <w:t>0则给出报警，如果通讯中断，则不做判断。</w:t>
      </w:r>
    </w:p>
    <w:p w14:paraId="76BC9B14" w14:textId="7E2B5F44" w:rsidR="00BB22CE" w:rsidRDefault="00BB22CE" w:rsidP="00BB22CE">
      <w:r>
        <w:t>67</w:t>
      </w:r>
      <w:r>
        <w:rPr>
          <w:rFonts w:hint="eastAsia"/>
        </w:rPr>
        <w:t>，</w:t>
      </w:r>
      <w:r>
        <w:t>上位机</w:t>
      </w:r>
      <w:r>
        <w:rPr>
          <w:rFonts w:hint="eastAsia"/>
        </w:rPr>
        <w:t>，</w:t>
      </w:r>
      <w:r>
        <w:t>请先切换到手动模式！</w:t>
      </w:r>
      <w:r w:rsidR="009A00D0">
        <w:rPr>
          <w:rFonts w:hint="eastAsia"/>
        </w:rPr>
        <w:t>：上位机在转</w:t>
      </w:r>
      <w:r w:rsidR="009A00D0" w:rsidRPr="009A00D0">
        <w:rPr>
          <w:rFonts w:hint="eastAsia"/>
        </w:rPr>
        <w:t>示教页面、位置补偿和位置标定页面</w:t>
      </w:r>
      <w:r w:rsidR="009A00D0">
        <w:rPr>
          <w:rFonts w:hint="eastAsia"/>
        </w:rPr>
        <w:t>时需要判断当前模式</w:t>
      </w:r>
      <w:proofErr w:type="gramStart"/>
      <w:r w:rsidR="009A00D0">
        <w:rPr>
          <w:rFonts w:hint="eastAsia"/>
        </w:rPr>
        <w:t>时否位</w:t>
      </w:r>
      <w:proofErr w:type="gramEnd"/>
      <w:r w:rsidR="009A00D0">
        <w:rPr>
          <w:rFonts w:hint="eastAsia"/>
        </w:rPr>
        <w:t>手动模式</w:t>
      </w:r>
      <w:r w:rsidR="00A74590">
        <w:rPr>
          <w:rFonts w:hint="eastAsia"/>
        </w:rPr>
        <w:t>，如果不时，给出报警</w:t>
      </w:r>
      <w:r w:rsidR="00B766FC">
        <w:rPr>
          <w:rFonts w:hint="eastAsia"/>
        </w:rPr>
        <w:t>。</w:t>
      </w:r>
    </w:p>
    <w:p w14:paraId="4F981886" w14:textId="3293873B" w:rsidR="00BB22CE" w:rsidRDefault="00BB22CE" w:rsidP="00BB22CE">
      <w:r>
        <w:t>68</w:t>
      </w:r>
      <w:r>
        <w:rPr>
          <w:rFonts w:hint="eastAsia"/>
        </w:rPr>
        <w:t>，</w:t>
      </w:r>
      <w:r>
        <w:t>上位机</w:t>
      </w:r>
      <w:r>
        <w:rPr>
          <w:rFonts w:hint="eastAsia"/>
        </w:rPr>
        <w:t>，</w:t>
      </w:r>
      <w:r>
        <w:t>当前账户无权限操作该项！</w:t>
      </w:r>
      <w:r w:rsidR="00B766FC">
        <w:rPr>
          <w:rFonts w:hint="eastAsia"/>
        </w:rPr>
        <w:t>：上位</w:t>
      </w:r>
      <w:proofErr w:type="gramStart"/>
      <w:r w:rsidR="00B766FC">
        <w:rPr>
          <w:rFonts w:hint="eastAsia"/>
        </w:rPr>
        <w:t>机判断</w:t>
      </w:r>
      <w:proofErr w:type="gramEnd"/>
      <w:r w:rsidR="00B766FC">
        <w:rPr>
          <w:rFonts w:hint="eastAsia"/>
        </w:rPr>
        <w:t>当前账户是否有进行对应操作的权限，如果没有，给出报警。</w:t>
      </w:r>
    </w:p>
    <w:p w14:paraId="60B7A531" w14:textId="004942F0" w:rsidR="00067C88" w:rsidRDefault="00067C88" w:rsidP="00BB22CE"/>
    <w:p w14:paraId="1599A783" w14:textId="42BC1A84" w:rsidR="00067C88" w:rsidRDefault="00067C88" w:rsidP="00BB22CE"/>
    <w:p w14:paraId="45521E90" w14:textId="69ADF8CD" w:rsidR="00067C88" w:rsidRDefault="00067C88" w:rsidP="00BB22CE"/>
    <w:p w14:paraId="522EBF11" w14:textId="63C3A2D0" w:rsidR="0052555F" w:rsidRPr="005408CB" w:rsidRDefault="0052555F" w:rsidP="005408CB">
      <w:pPr>
        <w:jc w:val="center"/>
        <w:rPr>
          <w:rFonts w:ascii="黑体" w:eastAsia="黑体" w:hAnsi="黑体"/>
          <w:sz w:val="28"/>
          <w:szCs w:val="28"/>
        </w:rPr>
      </w:pPr>
      <w:r w:rsidRPr="005408CB">
        <w:rPr>
          <w:rFonts w:ascii="黑体" w:eastAsia="黑体" w:hAnsi="黑体" w:hint="eastAsia"/>
          <w:sz w:val="28"/>
          <w:szCs w:val="28"/>
        </w:rPr>
        <w:t>设备状态</w:t>
      </w:r>
    </w:p>
    <w:p w14:paraId="20D102E0" w14:textId="41F1216A" w:rsidR="00A85EF1" w:rsidRDefault="00A85EF1" w:rsidP="00BB22CE"/>
    <w:p w14:paraId="5A9BC52F" w14:textId="24E88893" w:rsidR="002D0833" w:rsidRDefault="002D0833" w:rsidP="00BB22CE"/>
    <w:p w14:paraId="07CC237B" w14:textId="127C35F5" w:rsidR="002D0833" w:rsidRDefault="008230EB" w:rsidP="00BB22CE">
      <w:r>
        <w:rPr>
          <w:rFonts w:hint="eastAsia"/>
        </w:rPr>
        <w:t>二层台通讯</w:t>
      </w:r>
      <w:r w:rsidR="00F05EE6">
        <w:rPr>
          <w:rFonts w:hint="eastAsia"/>
        </w:rPr>
        <w:t>：</w:t>
      </w:r>
    </w:p>
    <w:p w14:paraId="05845818" w14:textId="5DE949A3" w:rsidR="00F05EE6" w:rsidRDefault="00F05EE6" w:rsidP="00BB22CE">
      <w:r>
        <w:rPr>
          <w:rFonts w:hint="eastAsia"/>
        </w:rPr>
        <w:t>操作模式：</w:t>
      </w:r>
      <w:r w:rsidR="00DC2007">
        <w:rPr>
          <w:rFonts w:hint="eastAsia"/>
        </w:rPr>
        <w:t>（16#102，B0）</w:t>
      </w:r>
      <w:r w:rsidR="0093121F" w:rsidRPr="0093121F">
        <w:rPr>
          <w:rFonts w:hint="eastAsia"/>
        </w:rPr>
        <w:t>操作模式（</w:t>
      </w:r>
      <w:r w:rsidR="0093121F" w:rsidRPr="0093121F">
        <w:t>1.急停2.调试模式3.回零</w:t>
      </w:r>
      <w:proofErr w:type="gramStart"/>
      <w:r w:rsidR="0093121F" w:rsidRPr="0093121F">
        <w:t>4</w:t>
      </w:r>
      <w:proofErr w:type="gramEnd"/>
      <w:r w:rsidR="0093121F" w:rsidRPr="0093121F">
        <w:t>.手动5.自动6.回收7.运输8.实验9.补偿模式）</w:t>
      </w:r>
    </w:p>
    <w:p w14:paraId="3268C7A1" w14:textId="3BD2C51F" w:rsidR="009A1037" w:rsidRDefault="009A1037" w:rsidP="00BB22CE">
      <w:r>
        <w:rPr>
          <w:rFonts w:hint="eastAsia"/>
        </w:rPr>
        <w:t>工作模式：</w:t>
      </w:r>
      <w:r w:rsidR="000B1788">
        <w:rPr>
          <w:rFonts w:hint="eastAsia"/>
        </w:rPr>
        <w:t>（16#102，B1）</w:t>
      </w:r>
      <w:r w:rsidR="000B1788" w:rsidRPr="000B1788">
        <w:rPr>
          <w:rFonts w:hint="eastAsia"/>
        </w:rPr>
        <w:t>工作模式（</w:t>
      </w:r>
      <w:r w:rsidR="000B1788" w:rsidRPr="000B1788">
        <w:t>1：送杆，2：排杆）</w:t>
      </w:r>
    </w:p>
    <w:p w14:paraId="06FE5C2B" w14:textId="22504F72" w:rsidR="009A1037" w:rsidRDefault="009A1037" w:rsidP="00BB22CE">
      <w:r>
        <w:rPr>
          <w:rFonts w:hint="eastAsia"/>
        </w:rPr>
        <w:t>开机时间：</w:t>
      </w:r>
      <w:r w:rsidR="00613BCD">
        <w:rPr>
          <w:rFonts w:hint="eastAsia"/>
        </w:rPr>
        <w:t>（165，</w:t>
      </w:r>
      <w:r w:rsidR="00613BCD" w:rsidRPr="00613BCD">
        <w:rPr>
          <w:rFonts w:hint="eastAsia"/>
        </w:rPr>
        <w:t>设备开机时间</w:t>
      </w:r>
      <w:r w:rsidR="00613BCD" w:rsidRPr="00613BCD">
        <w:t>LL</w:t>
      </w:r>
      <w:r w:rsidR="00613BCD">
        <w:rPr>
          <w:rFonts w:hint="eastAsia"/>
        </w:rPr>
        <w:t>）（16</w:t>
      </w:r>
      <w:r w:rsidR="00613BCD">
        <w:t>6</w:t>
      </w:r>
      <w:r w:rsidR="00613BCD">
        <w:rPr>
          <w:rFonts w:hint="eastAsia"/>
        </w:rPr>
        <w:t>，</w:t>
      </w:r>
      <w:r w:rsidR="00613BCD" w:rsidRPr="00613BCD">
        <w:rPr>
          <w:rFonts w:hint="eastAsia"/>
        </w:rPr>
        <w:t>设备开机时间</w:t>
      </w:r>
      <w:r w:rsidR="00613BCD" w:rsidRPr="00613BCD">
        <w:t>L</w:t>
      </w:r>
      <w:r w:rsidR="002E00E1">
        <w:t>H</w:t>
      </w:r>
      <w:r w:rsidR="00613BCD">
        <w:rPr>
          <w:rFonts w:hint="eastAsia"/>
        </w:rPr>
        <w:t>）（16</w:t>
      </w:r>
      <w:r w:rsidR="00613BCD">
        <w:t>7</w:t>
      </w:r>
      <w:r w:rsidR="00613BCD">
        <w:rPr>
          <w:rFonts w:hint="eastAsia"/>
        </w:rPr>
        <w:t>，</w:t>
      </w:r>
      <w:r w:rsidR="00613BCD" w:rsidRPr="00613BCD">
        <w:rPr>
          <w:rFonts w:hint="eastAsia"/>
        </w:rPr>
        <w:t>设备开机时间</w:t>
      </w:r>
      <w:r w:rsidR="002E00E1">
        <w:t>H</w:t>
      </w:r>
      <w:r w:rsidR="00613BCD" w:rsidRPr="00613BCD">
        <w:t>L</w:t>
      </w:r>
      <w:r w:rsidR="00613BCD">
        <w:rPr>
          <w:rFonts w:hint="eastAsia"/>
        </w:rPr>
        <w:t>）（16</w:t>
      </w:r>
      <w:r w:rsidR="00613BCD">
        <w:t>8</w:t>
      </w:r>
      <w:r w:rsidR="00613BCD">
        <w:rPr>
          <w:rFonts w:hint="eastAsia"/>
        </w:rPr>
        <w:t>，</w:t>
      </w:r>
      <w:r w:rsidR="00613BCD" w:rsidRPr="00613BCD">
        <w:rPr>
          <w:rFonts w:hint="eastAsia"/>
        </w:rPr>
        <w:t>设备开机时间</w:t>
      </w:r>
      <w:r w:rsidR="002E00E1">
        <w:t>HH</w:t>
      </w:r>
      <w:r w:rsidR="00613BCD">
        <w:rPr>
          <w:rFonts w:hint="eastAsia"/>
        </w:rPr>
        <w:t>）</w:t>
      </w:r>
    </w:p>
    <w:p w14:paraId="0E00B60B" w14:textId="40479777" w:rsidR="009A1037" w:rsidRDefault="009A1037" w:rsidP="00BB22CE">
      <w:r>
        <w:rPr>
          <w:rFonts w:hint="eastAsia"/>
        </w:rPr>
        <w:t>自动下钻次数：</w:t>
      </w:r>
      <w:r w:rsidR="004412C5">
        <w:rPr>
          <w:rFonts w:hint="eastAsia"/>
        </w:rPr>
        <w:t>(</w:t>
      </w:r>
      <w:r w:rsidR="004412C5">
        <w:t>16#114,</w:t>
      </w:r>
      <w:r w:rsidR="007A56A0" w:rsidRPr="007A56A0">
        <w:t xml:space="preserve"> Con_Set0&lt;&gt;23</w:t>
      </w:r>
      <w:r w:rsidR="007A56A0">
        <w:t>,</w:t>
      </w:r>
      <w:r w:rsidR="007A56A0" w:rsidRPr="007A56A0">
        <w:t xml:space="preserve"> Con_Set0&lt;&gt;23</w:t>
      </w:r>
      <w:r w:rsidR="007A56A0">
        <w:t>,</w:t>
      </w:r>
      <w:r w:rsidR="007A56A0" w:rsidRPr="007A56A0">
        <w:t xml:space="preserve"> Con_Set1&lt;&gt;1</w:t>
      </w:r>
      <w:r w:rsidR="008C34FF">
        <w:t>,B0,</w:t>
      </w:r>
      <w:r w:rsidR="008C34FF">
        <w:rPr>
          <w:rFonts w:hint="eastAsia"/>
        </w:rPr>
        <w:t>下钻次数LL</w:t>
      </w:r>
      <w:r w:rsidR="004412C5">
        <w:t>)</w:t>
      </w:r>
      <w:r w:rsidR="00820632">
        <w:rPr>
          <w:rFonts w:hint="eastAsia"/>
        </w:rPr>
        <w:t>，(</w:t>
      </w:r>
      <w:r w:rsidR="00820632">
        <w:t>16#114,</w:t>
      </w:r>
      <w:r w:rsidR="00820632" w:rsidRPr="007A56A0">
        <w:t xml:space="preserve"> Con_Set0&lt;&gt;23</w:t>
      </w:r>
      <w:r w:rsidR="00820632">
        <w:t>,</w:t>
      </w:r>
      <w:r w:rsidR="00820632" w:rsidRPr="007A56A0">
        <w:t xml:space="preserve"> Con_Set0&lt;&gt;23</w:t>
      </w:r>
      <w:r w:rsidR="00820632">
        <w:t>,</w:t>
      </w:r>
      <w:r w:rsidR="00820632" w:rsidRPr="007A56A0">
        <w:t xml:space="preserve"> Con_Set1&lt;&gt;1</w:t>
      </w:r>
      <w:r w:rsidR="00820632">
        <w:t>,B</w:t>
      </w:r>
      <w:r w:rsidR="00471CD2">
        <w:rPr>
          <w:rFonts w:hint="eastAsia"/>
        </w:rPr>
        <w:t>1</w:t>
      </w:r>
      <w:r w:rsidR="00820632">
        <w:t>,</w:t>
      </w:r>
      <w:r w:rsidR="00820632">
        <w:rPr>
          <w:rFonts w:hint="eastAsia"/>
        </w:rPr>
        <w:t>下钻次数LH</w:t>
      </w:r>
      <w:r w:rsidR="00820632">
        <w:t>)</w:t>
      </w:r>
      <w:r w:rsidR="00471CD2">
        <w:rPr>
          <w:rFonts w:hint="eastAsia"/>
        </w:rPr>
        <w:t>，(</w:t>
      </w:r>
      <w:r w:rsidR="00471CD2">
        <w:t>16#114,</w:t>
      </w:r>
      <w:r w:rsidR="00471CD2" w:rsidRPr="007A56A0">
        <w:t xml:space="preserve"> Con_Set0&lt;&gt;23</w:t>
      </w:r>
      <w:r w:rsidR="00471CD2">
        <w:t>,</w:t>
      </w:r>
      <w:r w:rsidR="00471CD2" w:rsidRPr="007A56A0">
        <w:t xml:space="preserve"> Con_Set0&lt;&gt;23</w:t>
      </w:r>
      <w:r w:rsidR="00471CD2">
        <w:t>,</w:t>
      </w:r>
      <w:r w:rsidR="00471CD2" w:rsidRPr="007A56A0">
        <w:t xml:space="preserve"> Con_Set1&lt;&gt;1</w:t>
      </w:r>
      <w:r w:rsidR="00471CD2">
        <w:t>,B</w:t>
      </w:r>
      <w:r w:rsidR="00471CD2">
        <w:rPr>
          <w:rFonts w:hint="eastAsia"/>
        </w:rPr>
        <w:t>2</w:t>
      </w:r>
      <w:r w:rsidR="00471CD2">
        <w:t>,</w:t>
      </w:r>
      <w:r w:rsidR="00471CD2">
        <w:rPr>
          <w:rFonts w:hint="eastAsia"/>
        </w:rPr>
        <w:t>下钻次数HL</w:t>
      </w:r>
      <w:r w:rsidR="00471CD2">
        <w:t>)</w:t>
      </w:r>
      <w:r w:rsidR="00124C7F">
        <w:rPr>
          <w:rFonts w:hint="eastAsia"/>
        </w:rPr>
        <w:t>，(</w:t>
      </w:r>
      <w:r w:rsidR="00124C7F">
        <w:t>16#114,</w:t>
      </w:r>
      <w:r w:rsidR="00124C7F" w:rsidRPr="007A56A0">
        <w:t xml:space="preserve"> Con_Set0&lt;&gt;23</w:t>
      </w:r>
      <w:r w:rsidR="00124C7F">
        <w:t>,</w:t>
      </w:r>
      <w:r w:rsidR="00124C7F" w:rsidRPr="007A56A0">
        <w:t xml:space="preserve"> Con_Set0&lt;&gt;23</w:t>
      </w:r>
      <w:r w:rsidR="00124C7F">
        <w:t>,</w:t>
      </w:r>
      <w:r w:rsidR="00124C7F" w:rsidRPr="007A56A0">
        <w:t xml:space="preserve"> Con_Set1&lt;&gt;1</w:t>
      </w:r>
      <w:r w:rsidR="00124C7F">
        <w:t>,B</w:t>
      </w:r>
      <w:r w:rsidR="00124C7F">
        <w:rPr>
          <w:rFonts w:hint="eastAsia"/>
        </w:rPr>
        <w:t>3</w:t>
      </w:r>
      <w:r w:rsidR="00124C7F">
        <w:t>,</w:t>
      </w:r>
      <w:r w:rsidR="00124C7F">
        <w:rPr>
          <w:rFonts w:hint="eastAsia"/>
        </w:rPr>
        <w:t>下钻次数HH</w:t>
      </w:r>
      <w:r w:rsidR="00124C7F">
        <w:t>)</w:t>
      </w:r>
    </w:p>
    <w:p w14:paraId="1C997573" w14:textId="49209D5D" w:rsidR="009A1037" w:rsidRPr="003133AF" w:rsidRDefault="009A1037" w:rsidP="00BB22CE">
      <w:r>
        <w:rPr>
          <w:rFonts w:hint="eastAsia"/>
        </w:rPr>
        <w:t>自动</w:t>
      </w:r>
      <w:r w:rsidR="00FA629B">
        <w:rPr>
          <w:rFonts w:hint="eastAsia"/>
        </w:rPr>
        <w:t>起钻次数：</w:t>
      </w:r>
      <w:r w:rsidR="00385789">
        <w:rPr>
          <w:rFonts w:hint="eastAsia"/>
        </w:rPr>
        <w:t>(</w:t>
      </w:r>
      <w:r w:rsidR="00385789">
        <w:t>16#114,</w:t>
      </w:r>
      <w:r w:rsidR="00385789" w:rsidRPr="007A56A0">
        <w:t xml:space="preserve"> Con_Set0&lt;&gt;23</w:t>
      </w:r>
      <w:r w:rsidR="00385789">
        <w:t>,</w:t>
      </w:r>
      <w:r w:rsidR="00385789" w:rsidRPr="007A56A0">
        <w:t xml:space="preserve"> Con_Set0&lt;&gt;23</w:t>
      </w:r>
      <w:r w:rsidR="00385789">
        <w:t>,</w:t>
      </w:r>
      <w:r w:rsidR="00385789" w:rsidRPr="007A56A0">
        <w:t xml:space="preserve"> Con_Set1&lt;&gt;1</w:t>
      </w:r>
      <w:r w:rsidR="00385789">
        <w:t>,B</w:t>
      </w:r>
      <w:r w:rsidR="00385789">
        <w:rPr>
          <w:rFonts w:hint="eastAsia"/>
        </w:rPr>
        <w:t>4</w:t>
      </w:r>
      <w:r w:rsidR="00385789">
        <w:t>,</w:t>
      </w:r>
      <w:r w:rsidR="00385789">
        <w:rPr>
          <w:rFonts w:hint="eastAsia"/>
        </w:rPr>
        <w:t>起钻次数LL</w:t>
      </w:r>
      <w:r w:rsidR="00385789">
        <w:t>)</w:t>
      </w:r>
      <w:r w:rsidR="003133AF">
        <w:rPr>
          <w:rFonts w:hint="eastAsia"/>
        </w:rPr>
        <w:t>，(</w:t>
      </w:r>
      <w:r w:rsidR="003133AF">
        <w:t>16#114,</w:t>
      </w:r>
      <w:r w:rsidR="003133AF" w:rsidRPr="007A56A0">
        <w:t xml:space="preserve"> Con_Set0&lt;&gt;23</w:t>
      </w:r>
      <w:r w:rsidR="003133AF">
        <w:t>,</w:t>
      </w:r>
      <w:r w:rsidR="003133AF" w:rsidRPr="007A56A0">
        <w:t xml:space="preserve"> Con_Set0&lt;&gt;23</w:t>
      </w:r>
      <w:r w:rsidR="003133AF">
        <w:t>,</w:t>
      </w:r>
      <w:r w:rsidR="003133AF" w:rsidRPr="007A56A0">
        <w:t xml:space="preserve"> Con_Set1&lt;&gt;1</w:t>
      </w:r>
      <w:r w:rsidR="003133AF">
        <w:t>,B</w:t>
      </w:r>
      <w:r w:rsidR="00281D9E">
        <w:rPr>
          <w:rFonts w:hint="eastAsia"/>
        </w:rPr>
        <w:t>5</w:t>
      </w:r>
      <w:r w:rsidR="003133AF">
        <w:t>,</w:t>
      </w:r>
      <w:r w:rsidR="003133AF">
        <w:rPr>
          <w:rFonts w:hint="eastAsia"/>
        </w:rPr>
        <w:t>起钻次数L</w:t>
      </w:r>
      <w:r w:rsidR="00281D9E">
        <w:rPr>
          <w:rFonts w:hint="eastAsia"/>
        </w:rPr>
        <w:t>H</w:t>
      </w:r>
      <w:r w:rsidR="003133AF">
        <w:t>)</w:t>
      </w:r>
      <w:r w:rsidR="00DC37AF">
        <w:rPr>
          <w:rFonts w:hint="eastAsia"/>
        </w:rPr>
        <w:t>，(</w:t>
      </w:r>
      <w:r w:rsidR="00DC37AF">
        <w:t>16#114,</w:t>
      </w:r>
      <w:r w:rsidR="00DC37AF" w:rsidRPr="007A56A0">
        <w:t xml:space="preserve"> Con_Set0&lt;&gt;23</w:t>
      </w:r>
      <w:r w:rsidR="00DC37AF">
        <w:t>,</w:t>
      </w:r>
      <w:r w:rsidR="00DC37AF" w:rsidRPr="007A56A0">
        <w:t xml:space="preserve"> Con_Set0&lt;&gt;23</w:t>
      </w:r>
      <w:r w:rsidR="00DC37AF">
        <w:t>,</w:t>
      </w:r>
      <w:r w:rsidR="00DC37AF" w:rsidRPr="007A56A0">
        <w:t xml:space="preserve"> Con_Set1&lt;&gt;1</w:t>
      </w:r>
      <w:r w:rsidR="00DC37AF">
        <w:t>,B</w:t>
      </w:r>
      <w:r w:rsidR="00DC37AF">
        <w:rPr>
          <w:rFonts w:hint="eastAsia"/>
        </w:rPr>
        <w:t>6</w:t>
      </w:r>
      <w:r w:rsidR="00DC37AF">
        <w:t>,</w:t>
      </w:r>
      <w:r w:rsidR="00DC37AF">
        <w:rPr>
          <w:rFonts w:hint="eastAsia"/>
        </w:rPr>
        <w:t>起钻次数</w:t>
      </w:r>
      <w:r w:rsidR="00C57F54">
        <w:rPr>
          <w:rFonts w:hint="eastAsia"/>
        </w:rPr>
        <w:t>HL</w:t>
      </w:r>
      <w:r w:rsidR="00DC37AF">
        <w:t>)</w:t>
      </w:r>
      <w:r w:rsidR="00174124">
        <w:rPr>
          <w:rFonts w:hint="eastAsia"/>
        </w:rPr>
        <w:t>，(</w:t>
      </w:r>
      <w:r w:rsidR="00174124">
        <w:t>16#114,</w:t>
      </w:r>
      <w:r w:rsidR="00174124" w:rsidRPr="007A56A0">
        <w:t xml:space="preserve"> Con_Set0&lt;&gt;23</w:t>
      </w:r>
      <w:r w:rsidR="00174124">
        <w:t>,</w:t>
      </w:r>
      <w:r w:rsidR="00174124" w:rsidRPr="007A56A0">
        <w:t xml:space="preserve"> Con_Set0&lt;&gt;23</w:t>
      </w:r>
      <w:r w:rsidR="00174124">
        <w:t>,</w:t>
      </w:r>
      <w:r w:rsidR="00174124" w:rsidRPr="007A56A0">
        <w:t xml:space="preserve"> Con_Set1&lt;&gt;1</w:t>
      </w:r>
      <w:r w:rsidR="00174124">
        <w:t>,B</w:t>
      </w:r>
      <w:r w:rsidR="00326058">
        <w:rPr>
          <w:rFonts w:hint="eastAsia"/>
        </w:rPr>
        <w:t>7</w:t>
      </w:r>
      <w:r w:rsidR="00174124">
        <w:t>,</w:t>
      </w:r>
      <w:r w:rsidR="00174124">
        <w:rPr>
          <w:rFonts w:hint="eastAsia"/>
        </w:rPr>
        <w:t>起钻次数HH</w:t>
      </w:r>
      <w:r w:rsidR="00174124">
        <w:t>)</w:t>
      </w:r>
    </w:p>
    <w:p w14:paraId="1AFFD2F2" w14:textId="4D020D7B" w:rsidR="00FA629B" w:rsidRDefault="00FA629B" w:rsidP="00BB22CE">
      <w:r>
        <w:rPr>
          <w:rFonts w:hint="eastAsia"/>
        </w:rPr>
        <w:t>工作时间：</w:t>
      </w:r>
      <w:r w:rsidR="00DD5A7B">
        <w:rPr>
          <w:rFonts w:hint="eastAsia"/>
        </w:rPr>
        <w:t>(</w:t>
      </w:r>
      <w:r w:rsidR="00DD5A7B">
        <w:t>16#106,</w:t>
      </w:r>
      <w:r w:rsidR="00DD5A7B" w:rsidRPr="00DD5A7B">
        <w:t xml:space="preserve"> Con_Set0&lt;&gt;23</w:t>
      </w:r>
      <w:r w:rsidR="00DD5A7B">
        <w:t>,</w:t>
      </w:r>
      <w:r w:rsidR="00DD5A7B" w:rsidRPr="00DD5A7B">
        <w:t xml:space="preserve"> Con_Set0&lt;&gt;23</w:t>
      </w:r>
      <w:r w:rsidR="00E463F1">
        <w:t>,B4,</w:t>
      </w:r>
      <w:r w:rsidR="00E463F1">
        <w:rPr>
          <w:rFonts w:hint="eastAsia"/>
        </w:rPr>
        <w:t>工作时间LL)</w:t>
      </w:r>
      <w:r w:rsidR="00E463F1" w:rsidRPr="00E463F1">
        <w:rPr>
          <w:rFonts w:hint="eastAsia"/>
        </w:rPr>
        <w:t xml:space="preserve"> </w:t>
      </w:r>
      <w:r w:rsidR="00E463F1">
        <w:rPr>
          <w:rFonts w:hint="eastAsia"/>
        </w:rPr>
        <w:t>(</w:t>
      </w:r>
      <w:r w:rsidR="00E463F1">
        <w:t>16#106,</w:t>
      </w:r>
      <w:r w:rsidR="00E463F1" w:rsidRPr="00DD5A7B">
        <w:t xml:space="preserve"> Con_Set0&lt;&gt;23</w:t>
      </w:r>
      <w:r w:rsidR="00E463F1">
        <w:t>,</w:t>
      </w:r>
      <w:r w:rsidR="00E463F1" w:rsidRPr="00DD5A7B">
        <w:t xml:space="preserve"> Con_Set0&lt;&gt;23</w:t>
      </w:r>
      <w:r w:rsidR="00E463F1">
        <w:t>,B5,</w:t>
      </w:r>
      <w:r w:rsidR="00E463F1">
        <w:rPr>
          <w:rFonts w:hint="eastAsia"/>
        </w:rPr>
        <w:t>工作时间L</w:t>
      </w:r>
      <w:r w:rsidR="00820841">
        <w:t>H</w:t>
      </w:r>
      <w:r w:rsidR="00E463F1">
        <w:rPr>
          <w:rFonts w:hint="eastAsia"/>
        </w:rPr>
        <w:t>)</w:t>
      </w:r>
      <w:r w:rsidR="00E463F1" w:rsidRPr="00E463F1">
        <w:rPr>
          <w:rFonts w:hint="eastAsia"/>
        </w:rPr>
        <w:t xml:space="preserve"> </w:t>
      </w:r>
      <w:r w:rsidR="00E463F1">
        <w:rPr>
          <w:rFonts w:hint="eastAsia"/>
        </w:rPr>
        <w:t>(</w:t>
      </w:r>
      <w:r w:rsidR="00E463F1">
        <w:t>16#106,</w:t>
      </w:r>
      <w:r w:rsidR="00E463F1" w:rsidRPr="00DD5A7B">
        <w:t xml:space="preserve"> Con_Set0&lt;&gt;23</w:t>
      </w:r>
      <w:r w:rsidR="00E463F1">
        <w:t>,</w:t>
      </w:r>
      <w:r w:rsidR="00E463F1" w:rsidRPr="00DD5A7B">
        <w:t xml:space="preserve"> Con_Set0&lt;&gt;23</w:t>
      </w:r>
      <w:r w:rsidR="00E463F1">
        <w:t>,B6,</w:t>
      </w:r>
      <w:r w:rsidR="00E463F1">
        <w:rPr>
          <w:rFonts w:hint="eastAsia"/>
        </w:rPr>
        <w:t>工作时间</w:t>
      </w:r>
      <w:r w:rsidR="00820841">
        <w:t>HL</w:t>
      </w:r>
      <w:r w:rsidR="00E463F1">
        <w:rPr>
          <w:rFonts w:hint="eastAsia"/>
        </w:rPr>
        <w:t>)</w:t>
      </w:r>
      <w:r w:rsidR="00E463F1" w:rsidRPr="00E463F1">
        <w:rPr>
          <w:rFonts w:hint="eastAsia"/>
        </w:rPr>
        <w:t xml:space="preserve"> </w:t>
      </w:r>
      <w:r w:rsidR="00E463F1">
        <w:rPr>
          <w:rFonts w:hint="eastAsia"/>
        </w:rPr>
        <w:t>(</w:t>
      </w:r>
      <w:r w:rsidR="00E463F1">
        <w:t>16#106,</w:t>
      </w:r>
      <w:r w:rsidR="00E463F1" w:rsidRPr="00DD5A7B">
        <w:t xml:space="preserve"> Con_Set0&lt;&gt;23</w:t>
      </w:r>
      <w:r w:rsidR="00E463F1">
        <w:t>,</w:t>
      </w:r>
      <w:r w:rsidR="00E463F1" w:rsidRPr="00DD5A7B">
        <w:t xml:space="preserve"> Con_Set0&lt;&gt;23</w:t>
      </w:r>
      <w:r w:rsidR="00E463F1">
        <w:t>,B7,</w:t>
      </w:r>
      <w:r w:rsidR="00E463F1">
        <w:rPr>
          <w:rFonts w:hint="eastAsia"/>
        </w:rPr>
        <w:t>工作时间</w:t>
      </w:r>
      <w:r w:rsidR="00AF2985">
        <w:t>HH</w:t>
      </w:r>
      <w:r w:rsidR="00E463F1">
        <w:rPr>
          <w:rFonts w:hint="eastAsia"/>
        </w:rPr>
        <w:t>)</w:t>
      </w:r>
    </w:p>
    <w:p w14:paraId="0E5672EA" w14:textId="2583227F" w:rsidR="009726A6" w:rsidRDefault="009726A6" w:rsidP="00BB22CE"/>
    <w:p w14:paraId="32CF3169" w14:textId="6E201704" w:rsidR="009726A6" w:rsidRDefault="009726A6" w:rsidP="00BB22CE">
      <w:r>
        <w:rPr>
          <w:rFonts w:hint="eastAsia"/>
        </w:rPr>
        <w:t>小车电机：</w:t>
      </w:r>
    </w:p>
    <w:p w14:paraId="601FF015" w14:textId="6050EBE9" w:rsidR="009726A6" w:rsidRDefault="009726A6" w:rsidP="00BB22CE">
      <w:r>
        <w:rPr>
          <w:rFonts w:hint="eastAsia"/>
        </w:rPr>
        <w:t>状态：</w:t>
      </w:r>
    </w:p>
    <w:p w14:paraId="1B772DE7" w14:textId="4E757B4E" w:rsidR="009726A6" w:rsidRDefault="009726A6" w:rsidP="00BB22CE">
      <w:r>
        <w:rPr>
          <w:rFonts w:hint="eastAsia"/>
        </w:rPr>
        <w:t>位置：</w:t>
      </w:r>
    </w:p>
    <w:p w14:paraId="0C084E4F" w14:textId="6062E688" w:rsidR="009726A6" w:rsidRDefault="009726A6" w:rsidP="00BB22CE">
      <w:r>
        <w:rPr>
          <w:rFonts w:hint="eastAsia"/>
        </w:rPr>
        <w:t>错误：</w:t>
      </w:r>
    </w:p>
    <w:p w14:paraId="4D32DCF3" w14:textId="33C5C4CA" w:rsidR="003747D1" w:rsidRDefault="003747D1" w:rsidP="00BB22CE"/>
    <w:p w14:paraId="451B5A7D" w14:textId="054AF7F1" w:rsidR="0051601E" w:rsidRDefault="0051601E" w:rsidP="00BB22CE">
      <w:r>
        <w:rPr>
          <w:rFonts w:hint="eastAsia"/>
        </w:rPr>
        <w:t>回转电机：</w:t>
      </w:r>
    </w:p>
    <w:p w14:paraId="28169D1D" w14:textId="6DF6F7E4" w:rsidR="0051601E" w:rsidRDefault="0051601E" w:rsidP="00BB22CE">
      <w:r>
        <w:rPr>
          <w:rFonts w:hint="eastAsia"/>
        </w:rPr>
        <w:t>状态：</w:t>
      </w:r>
    </w:p>
    <w:p w14:paraId="3690DFF6" w14:textId="51D7C361" w:rsidR="0051601E" w:rsidRDefault="0051601E" w:rsidP="00BB22CE">
      <w:r>
        <w:rPr>
          <w:rFonts w:hint="eastAsia"/>
        </w:rPr>
        <w:t>位置：</w:t>
      </w:r>
    </w:p>
    <w:p w14:paraId="5D6F502E" w14:textId="75175760" w:rsidR="0051601E" w:rsidRDefault="0051601E" w:rsidP="00BB22CE">
      <w:r>
        <w:rPr>
          <w:rFonts w:hint="eastAsia"/>
        </w:rPr>
        <w:t>错误：</w:t>
      </w:r>
    </w:p>
    <w:p w14:paraId="1B7FFBAF" w14:textId="17E71B27" w:rsidR="002E6250" w:rsidRDefault="002E6250" w:rsidP="00BB22CE"/>
    <w:p w14:paraId="180971F3" w14:textId="405EBD74" w:rsidR="002E6250" w:rsidRDefault="002E6250" w:rsidP="00BB22CE">
      <w:r>
        <w:rPr>
          <w:rFonts w:hint="eastAsia"/>
        </w:rPr>
        <w:t>手臂电机：</w:t>
      </w:r>
    </w:p>
    <w:p w14:paraId="0D96E62F" w14:textId="17FC148C" w:rsidR="002E6250" w:rsidRDefault="002E6250" w:rsidP="00BB22CE">
      <w:r>
        <w:rPr>
          <w:rFonts w:hint="eastAsia"/>
        </w:rPr>
        <w:lastRenderedPageBreak/>
        <w:t>状态</w:t>
      </w:r>
    </w:p>
    <w:p w14:paraId="3CAD0F1C" w14:textId="38866EE1" w:rsidR="002E6250" w:rsidRDefault="002E6250" w:rsidP="00BB22CE">
      <w:r>
        <w:rPr>
          <w:rFonts w:hint="eastAsia"/>
        </w:rPr>
        <w:t>位置：</w:t>
      </w:r>
    </w:p>
    <w:p w14:paraId="18586F3A" w14:textId="047E2DBC" w:rsidR="002E6250" w:rsidRDefault="002E6250" w:rsidP="00BB22CE">
      <w:r>
        <w:rPr>
          <w:rFonts w:hint="eastAsia"/>
        </w:rPr>
        <w:t>错误：</w:t>
      </w:r>
    </w:p>
    <w:p w14:paraId="77AD4429" w14:textId="4D1CC1F2" w:rsidR="00174007" w:rsidRDefault="00174007" w:rsidP="00BB22CE"/>
    <w:p w14:paraId="63492DDD" w14:textId="09716608" w:rsidR="00174007" w:rsidRDefault="00174007" w:rsidP="00BB22CE"/>
    <w:p w14:paraId="5E640637" w14:textId="5B1598AB" w:rsidR="00174007" w:rsidRDefault="00174007" w:rsidP="00BB22CE">
      <w:r>
        <w:rPr>
          <w:rFonts w:hint="eastAsia"/>
        </w:rPr>
        <w:t>手柄状态：</w:t>
      </w:r>
    </w:p>
    <w:p w14:paraId="668EB40E" w14:textId="45B7DAB8" w:rsidR="000177B6" w:rsidRDefault="0015626B" w:rsidP="00BB22CE">
      <w:r>
        <w:rPr>
          <w:rFonts w:hint="eastAsia"/>
        </w:rPr>
        <w:t>手柄X</w:t>
      </w:r>
      <w:r w:rsidR="009B776C">
        <w:rPr>
          <w:rFonts w:hint="eastAsia"/>
        </w:rPr>
        <w:t>：（141，</w:t>
      </w:r>
      <w:r w:rsidR="009B776C" w:rsidRPr="009B776C">
        <w:rPr>
          <w:rFonts w:hint="eastAsia"/>
        </w:rPr>
        <w:t>左手柄数据：左</w:t>
      </w:r>
      <w:r w:rsidR="009B776C" w:rsidRPr="009B776C">
        <w:t>/右方向</w:t>
      </w:r>
      <w:r w:rsidR="009B776C">
        <w:rPr>
          <w:rFonts w:hint="eastAsia"/>
        </w:rPr>
        <w:t>），（142，</w:t>
      </w:r>
      <w:r w:rsidR="009B776C" w:rsidRPr="009B776C">
        <w:rPr>
          <w:rFonts w:hint="eastAsia"/>
        </w:rPr>
        <w:t>左手柄数据：左</w:t>
      </w:r>
      <w:r w:rsidR="009B776C" w:rsidRPr="009B776C">
        <w:t>/右大小</w:t>
      </w:r>
      <w:r w:rsidR="009B776C">
        <w:rPr>
          <w:rFonts w:hint="eastAsia"/>
        </w:rPr>
        <w:t>）</w:t>
      </w:r>
    </w:p>
    <w:p w14:paraId="250ED036" w14:textId="26376929" w:rsidR="0015626B" w:rsidRDefault="0015626B" w:rsidP="00BB22CE">
      <w:r>
        <w:rPr>
          <w:rFonts w:hint="eastAsia"/>
        </w:rPr>
        <w:t>手柄Y</w:t>
      </w:r>
      <w:r w:rsidR="003D1ADA">
        <w:rPr>
          <w:rFonts w:hint="eastAsia"/>
        </w:rPr>
        <w:t>：</w:t>
      </w:r>
      <w:r w:rsidR="007C7754">
        <w:rPr>
          <w:rFonts w:hint="eastAsia"/>
        </w:rPr>
        <w:t>（143，</w:t>
      </w:r>
      <w:r w:rsidR="007C7754" w:rsidRPr="007C7754">
        <w:rPr>
          <w:rFonts w:hint="eastAsia"/>
        </w:rPr>
        <w:t>左手柄数据：前</w:t>
      </w:r>
      <w:r w:rsidR="007C7754" w:rsidRPr="007C7754">
        <w:t>/后方向</w:t>
      </w:r>
      <w:r w:rsidR="007C7754">
        <w:rPr>
          <w:rFonts w:hint="eastAsia"/>
        </w:rPr>
        <w:t>），（</w:t>
      </w:r>
      <w:r w:rsidR="004A3F76">
        <w:rPr>
          <w:rFonts w:hint="eastAsia"/>
        </w:rPr>
        <w:t>144，</w:t>
      </w:r>
      <w:r w:rsidR="00E25A58" w:rsidRPr="00E25A58">
        <w:rPr>
          <w:rFonts w:hint="eastAsia"/>
        </w:rPr>
        <w:t>左手柄数据：前</w:t>
      </w:r>
      <w:r w:rsidR="00E25A58" w:rsidRPr="00E25A58">
        <w:t>/后大小</w:t>
      </w:r>
      <w:r w:rsidR="007C7754">
        <w:rPr>
          <w:rFonts w:hint="eastAsia"/>
        </w:rPr>
        <w:t>）</w:t>
      </w:r>
    </w:p>
    <w:p w14:paraId="5236A50D" w14:textId="3A4507B0" w:rsidR="002001B9" w:rsidRPr="00946FF5" w:rsidRDefault="002001B9" w:rsidP="00BB22CE">
      <w:pPr>
        <w:rPr>
          <w:highlight w:val="yellow"/>
        </w:rPr>
      </w:pPr>
      <w:r w:rsidRPr="00946FF5">
        <w:rPr>
          <w:rFonts w:hint="eastAsia"/>
          <w:highlight w:val="yellow"/>
        </w:rPr>
        <w:t>L</w:t>
      </w:r>
      <w:r w:rsidR="00946FF5" w:rsidRPr="00946FF5">
        <w:rPr>
          <w:rFonts w:hint="eastAsia"/>
          <w:highlight w:val="yellow"/>
        </w:rPr>
        <w:t>：（145，左手柄数据：按键数据）</w:t>
      </w:r>
    </w:p>
    <w:p w14:paraId="0E4D72AF" w14:textId="42B67385" w:rsidR="002001B9" w:rsidRPr="00946FF5" w:rsidRDefault="002001B9" w:rsidP="00BB22CE">
      <w:pPr>
        <w:rPr>
          <w:highlight w:val="yellow"/>
        </w:rPr>
      </w:pPr>
      <w:r w:rsidRPr="00946FF5">
        <w:rPr>
          <w:rFonts w:hint="eastAsia"/>
          <w:highlight w:val="yellow"/>
        </w:rPr>
        <w:t>R</w:t>
      </w:r>
      <w:r w:rsidR="00946FF5" w:rsidRPr="00946FF5">
        <w:rPr>
          <w:rFonts w:hint="eastAsia"/>
          <w:highlight w:val="yellow"/>
        </w:rPr>
        <w:t>（145，左手柄数据：按键数据）</w:t>
      </w:r>
    </w:p>
    <w:p w14:paraId="43E4B4BA" w14:textId="7CA8956A" w:rsidR="002001B9" w:rsidRDefault="002001B9" w:rsidP="00BB22CE">
      <w:r w:rsidRPr="00946FF5">
        <w:rPr>
          <w:rFonts w:hint="eastAsia"/>
          <w:highlight w:val="yellow"/>
        </w:rPr>
        <w:t>E</w:t>
      </w:r>
      <w:r w:rsidR="00490BDC" w:rsidRPr="00946FF5">
        <w:rPr>
          <w:rFonts w:hint="eastAsia"/>
          <w:highlight w:val="yellow"/>
        </w:rPr>
        <w:t>：</w:t>
      </w:r>
      <w:r w:rsidR="00AC2D73" w:rsidRPr="00946FF5">
        <w:rPr>
          <w:rFonts w:hint="eastAsia"/>
          <w:highlight w:val="yellow"/>
        </w:rPr>
        <w:t>（</w:t>
      </w:r>
      <w:r w:rsidR="005700F3" w:rsidRPr="00946FF5">
        <w:rPr>
          <w:rFonts w:hint="eastAsia"/>
          <w:highlight w:val="yellow"/>
        </w:rPr>
        <w:t>146，左手柄数据：使能</w:t>
      </w:r>
      <w:r w:rsidR="00AC2D73" w:rsidRPr="00946FF5">
        <w:rPr>
          <w:rFonts w:hint="eastAsia"/>
          <w:highlight w:val="yellow"/>
        </w:rPr>
        <w:t>）</w:t>
      </w:r>
    </w:p>
    <w:p w14:paraId="13D7A82D" w14:textId="26BAEA45" w:rsidR="002001B9" w:rsidRDefault="002001B9" w:rsidP="00BB22CE">
      <w:r>
        <w:rPr>
          <w:rFonts w:hint="eastAsia"/>
        </w:rPr>
        <w:t>Q</w:t>
      </w:r>
      <w:r w:rsidR="00020E38">
        <w:rPr>
          <w:rFonts w:hint="eastAsia"/>
        </w:rPr>
        <w:t>：（）</w:t>
      </w:r>
    </w:p>
    <w:p w14:paraId="5EDA5FFF" w14:textId="5D3D7F83" w:rsidR="008D1E05" w:rsidRDefault="008D1E05" w:rsidP="00BB22CE">
      <w:r>
        <w:rPr>
          <w:rFonts w:hint="eastAsia"/>
        </w:rPr>
        <w:t>B</w:t>
      </w:r>
      <w:r w:rsidR="00020E38">
        <w:rPr>
          <w:rFonts w:hint="eastAsia"/>
        </w:rPr>
        <w:t>：</w:t>
      </w:r>
      <w:r w:rsidR="005700F3">
        <w:rPr>
          <w:rFonts w:hint="eastAsia"/>
        </w:rPr>
        <w:t>（）</w:t>
      </w:r>
    </w:p>
    <w:p w14:paraId="42BE575A" w14:textId="33020C64" w:rsidR="008D1E05" w:rsidRDefault="008D1E05" w:rsidP="00BB22CE">
      <w:r>
        <w:rPr>
          <w:rFonts w:hint="eastAsia"/>
        </w:rPr>
        <w:t>箭头上</w:t>
      </w:r>
      <w:r w:rsidR="00F01F37">
        <w:rPr>
          <w:rFonts w:hint="eastAsia"/>
        </w:rPr>
        <w:t>：</w:t>
      </w:r>
      <w:r w:rsidR="00DB5187">
        <w:rPr>
          <w:rFonts w:hint="eastAsia"/>
        </w:rPr>
        <w:t>（143，</w:t>
      </w:r>
      <w:r w:rsidR="00DB5187" w:rsidRPr="007C7754">
        <w:rPr>
          <w:rFonts w:hint="eastAsia"/>
        </w:rPr>
        <w:t>左手柄数据：前</w:t>
      </w:r>
      <w:r w:rsidR="00DB5187" w:rsidRPr="007C7754">
        <w:t>/后方向</w:t>
      </w:r>
      <w:r w:rsidR="00DB5187">
        <w:rPr>
          <w:rFonts w:hint="eastAsia"/>
        </w:rPr>
        <w:t>）</w:t>
      </w:r>
    </w:p>
    <w:p w14:paraId="54A82392" w14:textId="694F6B1F" w:rsidR="008D1E05" w:rsidRDefault="008D1E05" w:rsidP="00BB22CE">
      <w:r>
        <w:rPr>
          <w:rFonts w:hint="eastAsia"/>
        </w:rPr>
        <w:t>箭头下</w:t>
      </w:r>
      <w:r w:rsidR="00DB5187">
        <w:rPr>
          <w:rFonts w:hint="eastAsia"/>
        </w:rPr>
        <w:t>:</w:t>
      </w:r>
      <w:r w:rsidR="00DB5187" w:rsidRPr="00DB5187">
        <w:rPr>
          <w:rFonts w:hint="eastAsia"/>
        </w:rPr>
        <w:t xml:space="preserve"> </w:t>
      </w:r>
      <w:r w:rsidR="00DB5187">
        <w:rPr>
          <w:rFonts w:hint="eastAsia"/>
        </w:rPr>
        <w:t>（143，</w:t>
      </w:r>
      <w:r w:rsidR="00DB5187" w:rsidRPr="007C7754">
        <w:rPr>
          <w:rFonts w:hint="eastAsia"/>
        </w:rPr>
        <w:t>左手柄数据：前</w:t>
      </w:r>
      <w:r w:rsidR="00DB5187" w:rsidRPr="007C7754">
        <w:t>/后方向</w:t>
      </w:r>
      <w:r w:rsidR="00DB5187">
        <w:rPr>
          <w:rFonts w:hint="eastAsia"/>
        </w:rPr>
        <w:t>）</w:t>
      </w:r>
    </w:p>
    <w:p w14:paraId="513A0EF6" w14:textId="06DD55BE" w:rsidR="008D1E05" w:rsidRDefault="008D1E05" w:rsidP="00BB22CE">
      <w:r>
        <w:rPr>
          <w:rFonts w:hint="eastAsia"/>
        </w:rPr>
        <w:t>箭头左</w:t>
      </w:r>
      <w:r w:rsidR="00233F58">
        <w:rPr>
          <w:rFonts w:hint="eastAsia"/>
        </w:rPr>
        <w:t>：（141，</w:t>
      </w:r>
      <w:r w:rsidR="00233F58" w:rsidRPr="009B776C">
        <w:rPr>
          <w:rFonts w:hint="eastAsia"/>
        </w:rPr>
        <w:t>左手柄数据：左</w:t>
      </w:r>
      <w:r w:rsidR="00233F58" w:rsidRPr="009B776C">
        <w:t>/右方向</w:t>
      </w:r>
      <w:r w:rsidR="00233F58">
        <w:rPr>
          <w:rFonts w:hint="eastAsia"/>
        </w:rPr>
        <w:t>）</w:t>
      </w:r>
    </w:p>
    <w:p w14:paraId="7C83C64F" w14:textId="4E78BE67" w:rsidR="008D1E05" w:rsidRDefault="008D1E05" w:rsidP="00BB22CE">
      <w:r>
        <w:rPr>
          <w:rFonts w:hint="eastAsia"/>
        </w:rPr>
        <w:t>箭头右</w:t>
      </w:r>
      <w:r w:rsidR="00233F58">
        <w:rPr>
          <w:rFonts w:hint="eastAsia"/>
        </w:rPr>
        <w:t>：（141，</w:t>
      </w:r>
      <w:r w:rsidR="00233F58" w:rsidRPr="009B776C">
        <w:rPr>
          <w:rFonts w:hint="eastAsia"/>
        </w:rPr>
        <w:t>左手柄数据：左</w:t>
      </w:r>
      <w:r w:rsidR="00233F58" w:rsidRPr="009B776C">
        <w:t>/右方向</w:t>
      </w:r>
      <w:r w:rsidR="00233F58">
        <w:rPr>
          <w:rFonts w:hint="eastAsia"/>
        </w:rPr>
        <w:t>）</w:t>
      </w:r>
    </w:p>
    <w:p w14:paraId="3845EA65" w14:textId="03553A4C" w:rsidR="008D1E05" w:rsidRDefault="008D1E05" w:rsidP="00BB22CE"/>
    <w:p w14:paraId="77AA21AA" w14:textId="54DA6F78" w:rsidR="003669D8" w:rsidRDefault="003669D8" w:rsidP="00BB22CE"/>
    <w:p w14:paraId="5AF330F9" w14:textId="0ED1A72D" w:rsidR="003669D8" w:rsidRDefault="003669D8" w:rsidP="00BB22CE">
      <w:r>
        <w:rPr>
          <w:rFonts w:hint="eastAsia"/>
        </w:rPr>
        <w:t>菜单 页面切换</w:t>
      </w:r>
    </w:p>
    <w:p w14:paraId="76829A0F" w14:textId="29D83F6E" w:rsidR="00BC2585" w:rsidRDefault="003669D8" w:rsidP="00BB22CE">
      <w:r>
        <w:rPr>
          <w:rFonts w:hint="eastAsia"/>
        </w:rPr>
        <w:t>钻铤锁状态：</w:t>
      </w:r>
      <w:r w:rsidR="00C7363F">
        <w:rPr>
          <w:rFonts w:hint="eastAsia"/>
        </w:rPr>
        <w:t>发送进入</w:t>
      </w:r>
      <w:r w:rsidR="005E631A">
        <w:rPr>
          <w:rFonts w:hint="eastAsia"/>
        </w:rPr>
        <w:t>（</w:t>
      </w:r>
      <w:r w:rsidR="00331FC0">
        <w:rPr>
          <w:rFonts w:hint="eastAsia"/>
        </w:rPr>
        <w:t>16#150，B0，22，B1，0</w:t>
      </w:r>
      <w:r w:rsidR="006B3E32">
        <w:rPr>
          <w:rFonts w:hint="eastAsia"/>
        </w:rPr>
        <w:t>：</w:t>
      </w:r>
      <w:r w:rsidR="006B3E32" w:rsidRPr="006B3E32">
        <w:rPr>
          <w:rFonts w:hint="eastAsia"/>
        </w:rPr>
        <w:t>进入状态查看页面、钻铤</w:t>
      </w:r>
      <w:proofErr w:type="gramStart"/>
      <w:r w:rsidR="006B3E32" w:rsidRPr="006B3E32">
        <w:rPr>
          <w:rFonts w:hint="eastAsia"/>
        </w:rPr>
        <w:t>锁状态</w:t>
      </w:r>
      <w:proofErr w:type="gramEnd"/>
      <w:r w:rsidR="006B3E32" w:rsidRPr="006B3E32">
        <w:rPr>
          <w:rFonts w:hint="eastAsia"/>
        </w:rPr>
        <w:t>页面、</w:t>
      </w:r>
      <w:r w:rsidR="006B3E32" w:rsidRPr="006B3E32">
        <w:t>IO查询页面</w:t>
      </w:r>
      <w:r w:rsidR="005E631A">
        <w:rPr>
          <w:rFonts w:hint="eastAsia"/>
        </w:rPr>
        <w:t>）</w:t>
      </w:r>
      <w:r w:rsidR="00793583">
        <w:rPr>
          <w:rFonts w:hint="eastAsia"/>
        </w:rPr>
        <w:t>，转钻铤挡绳</w:t>
      </w:r>
      <w:r w:rsidR="00547068">
        <w:rPr>
          <w:rFonts w:hint="eastAsia"/>
        </w:rPr>
        <w:t>采样值页面。</w:t>
      </w:r>
    </w:p>
    <w:p w14:paraId="14939D95" w14:textId="3BD8585F" w:rsidR="003669D8" w:rsidRDefault="003669D8" w:rsidP="00BB22CE">
      <w:r>
        <w:rPr>
          <w:rFonts w:hint="eastAsia"/>
        </w:rPr>
        <w:t>指梁锁状态：</w:t>
      </w:r>
      <w:r w:rsidR="009B6CA6">
        <w:rPr>
          <w:rFonts w:hint="eastAsia"/>
        </w:rPr>
        <w:t>发送进入（16#150，B0，22，B1，0：</w:t>
      </w:r>
      <w:r w:rsidR="009B6CA6" w:rsidRPr="006B3E32">
        <w:rPr>
          <w:rFonts w:hint="eastAsia"/>
        </w:rPr>
        <w:t>进入状态查看页面、钻铤</w:t>
      </w:r>
      <w:proofErr w:type="gramStart"/>
      <w:r w:rsidR="009B6CA6" w:rsidRPr="006B3E32">
        <w:rPr>
          <w:rFonts w:hint="eastAsia"/>
        </w:rPr>
        <w:t>锁状态</w:t>
      </w:r>
      <w:proofErr w:type="gramEnd"/>
      <w:r w:rsidR="009B6CA6" w:rsidRPr="006B3E32">
        <w:rPr>
          <w:rFonts w:hint="eastAsia"/>
        </w:rPr>
        <w:t>页面、</w:t>
      </w:r>
      <w:r w:rsidR="009B6CA6" w:rsidRPr="006B3E32">
        <w:t>IO查询页面</w:t>
      </w:r>
      <w:r w:rsidR="009B6CA6">
        <w:rPr>
          <w:rFonts w:hint="eastAsia"/>
        </w:rPr>
        <w:t>），</w:t>
      </w:r>
      <w:proofErr w:type="gramStart"/>
      <w:r w:rsidR="009B6CA6">
        <w:rPr>
          <w:rFonts w:hint="eastAsia"/>
        </w:rPr>
        <w:t>转左指梁锁状</w:t>
      </w:r>
      <w:proofErr w:type="gramEnd"/>
      <w:r w:rsidR="009B6CA6">
        <w:rPr>
          <w:rFonts w:hint="eastAsia"/>
        </w:rPr>
        <w:t>态</w:t>
      </w:r>
      <w:r w:rsidR="00984147">
        <w:rPr>
          <w:rFonts w:hint="eastAsia"/>
        </w:rPr>
        <w:t>页面。</w:t>
      </w:r>
    </w:p>
    <w:p w14:paraId="51EC569C" w14:textId="0092E803" w:rsidR="003669D8" w:rsidRDefault="003669D8" w:rsidP="00BB22CE">
      <w:r>
        <w:rPr>
          <w:rFonts w:hint="eastAsia"/>
        </w:rPr>
        <w:t>返回主页：</w:t>
      </w:r>
      <w:r w:rsidR="00F83C2E">
        <w:rPr>
          <w:rFonts w:hint="eastAsia"/>
        </w:rPr>
        <w:t>返回二层台</w:t>
      </w:r>
      <w:r w:rsidR="00AF4252">
        <w:rPr>
          <w:rFonts w:hint="eastAsia"/>
        </w:rPr>
        <w:t>主界面</w:t>
      </w:r>
      <w:r w:rsidR="00F05682">
        <w:rPr>
          <w:rFonts w:hint="eastAsia"/>
        </w:rPr>
        <w:t>。</w:t>
      </w:r>
    </w:p>
    <w:p w14:paraId="0F4F9BFA" w14:textId="77777777" w:rsidR="00BC2585" w:rsidRDefault="00BC2585" w:rsidP="00BB22CE"/>
    <w:p w14:paraId="7E7A17A7" w14:textId="1C07133C" w:rsidR="008D1E05" w:rsidRDefault="008D1E05" w:rsidP="00BB22CE"/>
    <w:p w14:paraId="5679ACE0" w14:textId="38A4D3E7" w:rsidR="003669D8" w:rsidRDefault="003669D8" w:rsidP="00BB22CE">
      <w:r>
        <w:rPr>
          <w:rFonts w:hint="eastAsia"/>
        </w:rPr>
        <w:t>菜单 状态刷新</w:t>
      </w:r>
    </w:p>
    <w:p w14:paraId="04E4C226" w14:textId="4C10C15E" w:rsidR="003D40D0" w:rsidRDefault="004F65E4" w:rsidP="00BB22CE">
      <w:r>
        <w:rPr>
          <w:rFonts w:hint="eastAsia"/>
        </w:rPr>
        <w:t>发送进入（16#150，B0，22，B1，0：</w:t>
      </w:r>
      <w:r w:rsidRPr="006B3E32">
        <w:rPr>
          <w:rFonts w:hint="eastAsia"/>
        </w:rPr>
        <w:t>进入状态查看页面、钻铤</w:t>
      </w:r>
      <w:proofErr w:type="gramStart"/>
      <w:r w:rsidRPr="006B3E32">
        <w:rPr>
          <w:rFonts w:hint="eastAsia"/>
        </w:rPr>
        <w:t>锁状态</w:t>
      </w:r>
      <w:proofErr w:type="gramEnd"/>
      <w:r w:rsidRPr="006B3E32">
        <w:rPr>
          <w:rFonts w:hint="eastAsia"/>
        </w:rPr>
        <w:t>页面、</w:t>
      </w:r>
      <w:r w:rsidRPr="006B3E32">
        <w:t>IO查询页面</w:t>
      </w:r>
      <w:r>
        <w:rPr>
          <w:rFonts w:hint="eastAsia"/>
        </w:rPr>
        <w:t>），转设备状态页面。</w:t>
      </w:r>
    </w:p>
    <w:p w14:paraId="3A6231D9" w14:textId="641F2D8B" w:rsidR="003669D8" w:rsidRDefault="003669D8" w:rsidP="00BB22CE"/>
    <w:p w14:paraId="1B2313ED" w14:textId="6439C7CB" w:rsidR="003669D8" w:rsidRDefault="003669D8" w:rsidP="00BB22CE">
      <w:r>
        <w:rPr>
          <w:rFonts w:hint="eastAsia"/>
        </w:rPr>
        <w:t>菜单 附属功能</w:t>
      </w:r>
    </w:p>
    <w:p w14:paraId="17B29ED3" w14:textId="3A83C398" w:rsidR="003669D8" w:rsidRDefault="003669D8" w:rsidP="00BB22CE"/>
    <w:p w14:paraId="6BF367DF" w14:textId="12C539B7" w:rsidR="003669D8" w:rsidRDefault="003669D8" w:rsidP="00BB22CE">
      <w:r>
        <w:rPr>
          <w:rFonts w:hint="eastAsia"/>
        </w:rPr>
        <w:t>菜单 启动软件键盘</w:t>
      </w:r>
    </w:p>
    <w:p w14:paraId="3343E358" w14:textId="4E7573D8" w:rsidR="003669D8" w:rsidRDefault="003669D8" w:rsidP="00BB22CE"/>
    <w:p w14:paraId="0AEA0D3F" w14:textId="220AFB9D" w:rsidR="003669D8" w:rsidRDefault="003669D8" w:rsidP="00BB22CE">
      <w:r>
        <w:rPr>
          <w:rFonts w:hint="eastAsia"/>
        </w:rPr>
        <w:t>菜单 电机报警帮助</w:t>
      </w:r>
    </w:p>
    <w:p w14:paraId="025039CD" w14:textId="43ACFAFF" w:rsidR="00174007" w:rsidRDefault="006E559E" w:rsidP="00BB22CE">
      <w:r>
        <w:rPr>
          <w:rFonts w:hint="eastAsia"/>
        </w:rPr>
        <w:t>显示电机报警提示信息</w:t>
      </w:r>
    </w:p>
    <w:p w14:paraId="41160DF8" w14:textId="5843B9CF" w:rsidR="00294C4B" w:rsidRDefault="00294C4B" w:rsidP="00BB22CE"/>
    <w:p w14:paraId="393C1DDB" w14:textId="2EE761B1" w:rsidR="00762D26" w:rsidRPr="00532887" w:rsidRDefault="00EC69E4" w:rsidP="00532887">
      <w:pPr>
        <w:jc w:val="center"/>
        <w:rPr>
          <w:rFonts w:ascii="黑体" w:eastAsia="黑体" w:hAnsi="黑体"/>
          <w:sz w:val="28"/>
          <w:szCs w:val="28"/>
        </w:rPr>
      </w:pPr>
      <w:r w:rsidRPr="00532887">
        <w:rPr>
          <w:rFonts w:ascii="黑体" w:eastAsia="黑体" w:hAnsi="黑体" w:hint="eastAsia"/>
          <w:sz w:val="28"/>
          <w:szCs w:val="28"/>
        </w:rPr>
        <w:t>钻铤挡绳采样值</w:t>
      </w:r>
    </w:p>
    <w:p w14:paraId="7D9B9040" w14:textId="53F9D5FE" w:rsidR="00EC69E4" w:rsidRDefault="00EC69E4" w:rsidP="00BB22CE"/>
    <w:p w14:paraId="32935D19" w14:textId="0DA66671" w:rsidR="00EC69E4" w:rsidRDefault="00B81EDD" w:rsidP="00BB22CE">
      <w:r>
        <w:rPr>
          <w:rFonts w:hint="eastAsia"/>
        </w:rPr>
        <w:t>左1#钻铤锁</w:t>
      </w:r>
      <w:r w:rsidR="008D4DA8">
        <w:rPr>
          <w:rFonts w:hint="eastAsia"/>
        </w:rPr>
        <w:t>：</w:t>
      </w:r>
      <w:r w:rsidR="00C50ED3">
        <w:rPr>
          <w:rFonts w:hint="eastAsia"/>
        </w:rPr>
        <w:t>（16#112，</w:t>
      </w:r>
      <w:r w:rsidR="00C50ED3" w:rsidRPr="00C50ED3">
        <w:t>Con_Set0&lt;&gt;23</w:t>
      </w:r>
      <w:r w:rsidR="00C50ED3">
        <w:rPr>
          <w:rFonts w:hint="eastAsia"/>
        </w:rPr>
        <w:t>，</w:t>
      </w:r>
      <w:r w:rsidR="00C50ED3" w:rsidRPr="00C50ED3">
        <w:t>Con_Set0&lt;&gt;23</w:t>
      </w:r>
      <w:r w:rsidR="00C50ED3">
        <w:rPr>
          <w:rFonts w:hint="eastAsia"/>
        </w:rPr>
        <w:t>，</w:t>
      </w:r>
      <w:r w:rsidR="00C50ED3" w:rsidRPr="00C50ED3">
        <w:t>Con_Set1=1</w:t>
      </w:r>
      <w:r w:rsidR="00C50ED3">
        <w:rPr>
          <w:rFonts w:hint="eastAsia"/>
        </w:rPr>
        <w:t>，B</w:t>
      </w:r>
      <w:r w:rsidR="00C50ED3">
        <w:t>0</w:t>
      </w:r>
      <w:r w:rsidR="00F747DE">
        <w:t>:</w:t>
      </w:r>
      <w:r w:rsidR="00F747DE" w:rsidRPr="00F747DE">
        <w:t xml:space="preserve"> 1#钻铤锁电机采样值（低8位）</w:t>
      </w:r>
      <w:r w:rsidR="00C50ED3">
        <w:rPr>
          <w:rFonts w:hint="eastAsia"/>
        </w:rPr>
        <w:t>）</w:t>
      </w:r>
      <w:r w:rsidR="009B353F">
        <w:rPr>
          <w:rFonts w:hint="eastAsia"/>
        </w:rPr>
        <w:t>，（16#112，</w:t>
      </w:r>
      <w:r w:rsidR="009B353F" w:rsidRPr="00C50ED3">
        <w:t>Con_Set0&lt;&gt;23</w:t>
      </w:r>
      <w:r w:rsidR="009B353F">
        <w:rPr>
          <w:rFonts w:hint="eastAsia"/>
        </w:rPr>
        <w:t>，</w:t>
      </w:r>
      <w:r w:rsidR="009B353F" w:rsidRPr="00C50ED3">
        <w:t>Con_Set0&lt;&gt;23</w:t>
      </w:r>
      <w:r w:rsidR="009B353F">
        <w:rPr>
          <w:rFonts w:hint="eastAsia"/>
        </w:rPr>
        <w:t>，</w:t>
      </w:r>
      <w:r w:rsidR="009B353F" w:rsidRPr="00C50ED3">
        <w:t>Con_Set1=1</w:t>
      </w:r>
      <w:r w:rsidR="009B353F">
        <w:rPr>
          <w:rFonts w:hint="eastAsia"/>
        </w:rPr>
        <w:t>，B</w:t>
      </w:r>
      <w:r w:rsidR="00824BF6">
        <w:rPr>
          <w:rFonts w:hint="eastAsia"/>
        </w:rPr>
        <w:t>1</w:t>
      </w:r>
      <w:r w:rsidR="009B353F">
        <w:t>:</w:t>
      </w:r>
      <w:r w:rsidR="009B353F" w:rsidRPr="00F747DE">
        <w:t xml:space="preserve"> 1#钻铤锁电机采样值（</w:t>
      </w:r>
      <w:r w:rsidR="00824BF6">
        <w:rPr>
          <w:rFonts w:hint="eastAsia"/>
        </w:rPr>
        <w:t>高</w:t>
      </w:r>
      <w:r w:rsidR="009B353F" w:rsidRPr="00F747DE">
        <w:t>8位）</w:t>
      </w:r>
      <w:r w:rsidR="009B353F">
        <w:rPr>
          <w:rFonts w:hint="eastAsia"/>
        </w:rPr>
        <w:t>）</w:t>
      </w:r>
    </w:p>
    <w:p w14:paraId="5C54E628" w14:textId="59BDDE3E" w:rsidR="004D20F7" w:rsidRDefault="004D20F7" w:rsidP="004D20F7">
      <w:r>
        <w:rPr>
          <w:rFonts w:hint="eastAsia"/>
        </w:rPr>
        <w:lastRenderedPageBreak/>
        <w:t>左</w:t>
      </w:r>
      <w:r w:rsidR="000F25FD">
        <w:rPr>
          <w:rFonts w:hint="eastAsia"/>
        </w:rPr>
        <w:t>2</w:t>
      </w:r>
      <w:r>
        <w:rPr>
          <w:rFonts w:hint="eastAsia"/>
        </w:rPr>
        <w:t>#钻铤锁</w:t>
      </w:r>
      <w:r w:rsidR="00F836AC">
        <w:rPr>
          <w:rFonts w:hint="eastAsia"/>
        </w:rPr>
        <w:t>：（16#112，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Con_Set1=1</w:t>
      </w:r>
      <w:r w:rsidR="00F836AC">
        <w:rPr>
          <w:rFonts w:hint="eastAsia"/>
        </w:rPr>
        <w:t>，B2</w:t>
      </w:r>
      <w:r w:rsidR="00F836AC">
        <w:t>:</w:t>
      </w:r>
      <w:r w:rsidR="00F836AC" w:rsidRPr="00F747DE">
        <w:t xml:space="preserve"> </w:t>
      </w:r>
      <w:r w:rsidR="00F836AC">
        <w:rPr>
          <w:rFonts w:hint="eastAsia"/>
        </w:rPr>
        <w:t>2</w:t>
      </w:r>
      <w:r w:rsidR="00F836AC" w:rsidRPr="00F747DE">
        <w:t>#钻铤锁电机采样值（低8位）</w:t>
      </w:r>
      <w:r w:rsidR="00F836AC">
        <w:rPr>
          <w:rFonts w:hint="eastAsia"/>
        </w:rPr>
        <w:t>），（16#112，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Con_Set1=1</w:t>
      </w:r>
      <w:r w:rsidR="00F836AC">
        <w:rPr>
          <w:rFonts w:hint="eastAsia"/>
        </w:rPr>
        <w:t>，B</w:t>
      </w:r>
      <w:r w:rsidR="00A023B7">
        <w:rPr>
          <w:rFonts w:hint="eastAsia"/>
        </w:rPr>
        <w:t>3</w:t>
      </w:r>
      <w:r w:rsidR="00F836AC">
        <w:t>:</w:t>
      </w:r>
      <w:r w:rsidR="00F836AC" w:rsidRPr="00F747DE">
        <w:t xml:space="preserve"> </w:t>
      </w:r>
      <w:r w:rsidR="00A023B7">
        <w:rPr>
          <w:rFonts w:hint="eastAsia"/>
        </w:rPr>
        <w:t>2</w:t>
      </w:r>
      <w:r w:rsidR="00F836AC" w:rsidRPr="00F747DE">
        <w:t>#钻铤锁电机采样值（</w:t>
      </w:r>
      <w:r w:rsidR="00F836AC">
        <w:rPr>
          <w:rFonts w:hint="eastAsia"/>
        </w:rPr>
        <w:t>高</w:t>
      </w:r>
      <w:r w:rsidR="00F836AC" w:rsidRPr="00F747DE">
        <w:t>8位）</w:t>
      </w:r>
      <w:r w:rsidR="00F836AC">
        <w:rPr>
          <w:rFonts w:hint="eastAsia"/>
        </w:rPr>
        <w:t>）</w:t>
      </w:r>
    </w:p>
    <w:p w14:paraId="400E7AFA" w14:textId="764F5EA4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3</w:t>
      </w:r>
      <w:r>
        <w:rPr>
          <w:rFonts w:hint="eastAsia"/>
        </w:rPr>
        <w:t>#钻铤锁</w:t>
      </w:r>
      <w:r w:rsidR="00D66E0B">
        <w:rPr>
          <w:rFonts w:hint="eastAsia"/>
        </w:rPr>
        <w:t>：（16#112，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Con_Set1=1</w:t>
      </w:r>
      <w:r w:rsidR="00D66E0B">
        <w:rPr>
          <w:rFonts w:hint="eastAsia"/>
        </w:rPr>
        <w:t>，B</w:t>
      </w:r>
      <w:r w:rsidR="00D5395F">
        <w:rPr>
          <w:rFonts w:hint="eastAsia"/>
        </w:rPr>
        <w:t>4</w:t>
      </w:r>
      <w:r w:rsidR="00D66E0B">
        <w:t>:</w:t>
      </w:r>
      <w:r w:rsidR="00D66E0B" w:rsidRPr="00F747DE">
        <w:t xml:space="preserve"> </w:t>
      </w:r>
      <w:r w:rsidR="00D5395F">
        <w:rPr>
          <w:rFonts w:hint="eastAsia"/>
        </w:rPr>
        <w:t>3</w:t>
      </w:r>
      <w:r w:rsidR="00D66E0B" w:rsidRPr="00F747DE">
        <w:t>#钻铤锁电机采样值（低8位）</w:t>
      </w:r>
      <w:r w:rsidR="00D66E0B">
        <w:rPr>
          <w:rFonts w:hint="eastAsia"/>
        </w:rPr>
        <w:t>），（16#112，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Con_Set1=1</w:t>
      </w:r>
      <w:r w:rsidR="00D66E0B">
        <w:rPr>
          <w:rFonts w:hint="eastAsia"/>
        </w:rPr>
        <w:t>，B</w:t>
      </w:r>
      <w:r w:rsidR="00D5395F">
        <w:rPr>
          <w:rFonts w:hint="eastAsia"/>
        </w:rPr>
        <w:t>5</w:t>
      </w:r>
      <w:r w:rsidR="00D66E0B">
        <w:t>:</w:t>
      </w:r>
      <w:r w:rsidR="00D66E0B" w:rsidRPr="00F747DE">
        <w:t xml:space="preserve"> </w:t>
      </w:r>
      <w:r w:rsidR="00D5395F">
        <w:rPr>
          <w:rFonts w:hint="eastAsia"/>
        </w:rPr>
        <w:t>3</w:t>
      </w:r>
      <w:r w:rsidR="00D66E0B" w:rsidRPr="00F747DE">
        <w:t>#钻铤锁电机采样值（</w:t>
      </w:r>
      <w:r w:rsidR="00D66E0B">
        <w:rPr>
          <w:rFonts w:hint="eastAsia"/>
        </w:rPr>
        <w:t>高</w:t>
      </w:r>
      <w:r w:rsidR="00D66E0B" w:rsidRPr="00F747DE">
        <w:t>8位）</w:t>
      </w:r>
      <w:r w:rsidR="00D66E0B">
        <w:rPr>
          <w:rFonts w:hint="eastAsia"/>
        </w:rPr>
        <w:t>）</w:t>
      </w:r>
    </w:p>
    <w:p w14:paraId="0690AFA0" w14:textId="3A9A6F75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4</w:t>
      </w:r>
      <w:r>
        <w:rPr>
          <w:rFonts w:hint="eastAsia"/>
        </w:rPr>
        <w:t>#钻铤锁</w:t>
      </w:r>
      <w:r w:rsidR="004D7E74">
        <w:rPr>
          <w:rFonts w:hint="eastAsia"/>
        </w:rPr>
        <w:t>：（16#112，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Con_Set1=1</w:t>
      </w:r>
      <w:r w:rsidR="004D7E74">
        <w:rPr>
          <w:rFonts w:hint="eastAsia"/>
        </w:rPr>
        <w:t>，B6</w:t>
      </w:r>
      <w:r w:rsidR="004D7E74">
        <w:t>:</w:t>
      </w:r>
      <w:r w:rsidR="004D7E74" w:rsidRPr="00F747DE">
        <w:t xml:space="preserve"> </w:t>
      </w:r>
      <w:r w:rsidR="004D7E74">
        <w:rPr>
          <w:rFonts w:hint="eastAsia"/>
        </w:rPr>
        <w:t>4</w:t>
      </w:r>
      <w:r w:rsidR="004D7E74" w:rsidRPr="00F747DE">
        <w:t>#钻铤锁电机采样值（低8位）</w:t>
      </w:r>
      <w:r w:rsidR="004D7E74">
        <w:rPr>
          <w:rFonts w:hint="eastAsia"/>
        </w:rPr>
        <w:t>），（16#112，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Con_Set1=1</w:t>
      </w:r>
      <w:r w:rsidR="004D7E74">
        <w:rPr>
          <w:rFonts w:hint="eastAsia"/>
        </w:rPr>
        <w:t>，B7</w:t>
      </w:r>
      <w:r w:rsidR="004D7E74">
        <w:t>:</w:t>
      </w:r>
      <w:r w:rsidR="004D7E74" w:rsidRPr="00F747DE">
        <w:t xml:space="preserve"> </w:t>
      </w:r>
      <w:r w:rsidR="004D7E74">
        <w:rPr>
          <w:rFonts w:hint="eastAsia"/>
        </w:rPr>
        <w:t>4</w:t>
      </w:r>
      <w:r w:rsidR="004D7E74" w:rsidRPr="00F747DE">
        <w:t>#钻铤锁电机采样值（</w:t>
      </w:r>
      <w:r w:rsidR="004D7E74">
        <w:rPr>
          <w:rFonts w:hint="eastAsia"/>
        </w:rPr>
        <w:t>高</w:t>
      </w:r>
      <w:r w:rsidR="004D7E74" w:rsidRPr="00F747DE">
        <w:t>8位）</w:t>
      </w:r>
      <w:r w:rsidR="004D7E74">
        <w:rPr>
          <w:rFonts w:hint="eastAsia"/>
        </w:rPr>
        <w:t>）</w:t>
      </w:r>
    </w:p>
    <w:p w14:paraId="77AE48B1" w14:textId="435796F8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5</w:t>
      </w:r>
      <w:r>
        <w:rPr>
          <w:rFonts w:hint="eastAsia"/>
        </w:rPr>
        <w:t>#钻铤锁</w:t>
      </w:r>
      <w:r w:rsidR="000A5E66">
        <w:rPr>
          <w:rFonts w:hint="eastAsia"/>
        </w:rPr>
        <w:t>：（16#11</w:t>
      </w:r>
      <w:r w:rsidR="004529FA">
        <w:rPr>
          <w:rFonts w:hint="eastAsia"/>
        </w:rPr>
        <w:t>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Con_Set1=1</w:t>
      </w:r>
      <w:r w:rsidR="000A5E66">
        <w:rPr>
          <w:rFonts w:hint="eastAsia"/>
        </w:rPr>
        <w:t>，B</w:t>
      </w:r>
      <w:r w:rsidR="004529FA">
        <w:rPr>
          <w:rFonts w:hint="eastAsia"/>
        </w:rPr>
        <w:t>0</w:t>
      </w:r>
      <w:r w:rsidR="000A5E66">
        <w:t>:</w:t>
      </w:r>
      <w:r w:rsidR="000A5E66" w:rsidRPr="00F747DE">
        <w:t xml:space="preserve"> </w:t>
      </w:r>
      <w:r w:rsidR="00581890">
        <w:rPr>
          <w:rFonts w:hint="eastAsia"/>
        </w:rPr>
        <w:t>5</w:t>
      </w:r>
      <w:r w:rsidR="000A5E66" w:rsidRPr="00F747DE">
        <w:t>#钻铤锁电机采样值（低8位）</w:t>
      </w:r>
      <w:r w:rsidR="000A5E66">
        <w:rPr>
          <w:rFonts w:hint="eastAsia"/>
        </w:rPr>
        <w:t>），（16#11</w:t>
      </w:r>
      <w:r w:rsidR="00581890">
        <w:rPr>
          <w:rFonts w:hint="eastAsia"/>
        </w:rPr>
        <w:t>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Con_Set1=1</w:t>
      </w:r>
      <w:r w:rsidR="000A5E66">
        <w:rPr>
          <w:rFonts w:hint="eastAsia"/>
        </w:rPr>
        <w:t>，B</w:t>
      </w:r>
      <w:r w:rsidR="00581890">
        <w:rPr>
          <w:rFonts w:hint="eastAsia"/>
        </w:rPr>
        <w:t>1</w:t>
      </w:r>
      <w:r w:rsidR="000A5E66">
        <w:t>:</w:t>
      </w:r>
      <w:r w:rsidR="000A5E66" w:rsidRPr="00F747DE">
        <w:t xml:space="preserve"> </w:t>
      </w:r>
      <w:r w:rsidR="00581890">
        <w:rPr>
          <w:rFonts w:hint="eastAsia"/>
        </w:rPr>
        <w:t>5</w:t>
      </w:r>
      <w:r w:rsidR="000A5E66" w:rsidRPr="00F747DE">
        <w:t>#钻铤锁电机采样值（</w:t>
      </w:r>
      <w:r w:rsidR="000A5E66">
        <w:rPr>
          <w:rFonts w:hint="eastAsia"/>
        </w:rPr>
        <w:t>高</w:t>
      </w:r>
      <w:r w:rsidR="000A5E66" w:rsidRPr="00F747DE">
        <w:t>8位）</w:t>
      </w:r>
      <w:r w:rsidR="000A5E66">
        <w:rPr>
          <w:rFonts w:hint="eastAsia"/>
        </w:rPr>
        <w:t>）</w:t>
      </w:r>
    </w:p>
    <w:p w14:paraId="742797A6" w14:textId="0FD2FA74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6</w:t>
      </w:r>
      <w:r>
        <w:rPr>
          <w:rFonts w:hint="eastAsia"/>
        </w:rPr>
        <w:t>#钻铤锁</w:t>
      </w:r>
      <w:r w:rsidR="009B54F8">
        <w:rPr>
          <w:rFonts w:hint="eastAsia"/>
        </w:rPr>
        <w:t>：（16#113，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Con_Set1=1</w:t>
      </w:r>
      <w:r w:rsidR="009B54F8">
        <w:rPr>
          <w:rFonts w:hint="eastAsia"/>
        </w:rPr>
        <w:t>，B</w:t>
      </w:r>
      <w:r w:rsidR="00B27ED4">
        <w:t>2</w:t>
      </w:r>
      <w:r w:rsidR="009B54F8">
        <w:t>:</w:t>
      </w:r>
      <w:r w:rsidR="009B54F8" w:rsidRPr="00F747DE">
        <w:t xml:space="preserve"> </w:t>
      </w:r>
      <w:r w:rsidR="00B27ED4">
        <w:t>6</w:t>
      </w:r>
      <w:r w:rsidR="009B54F8" w:rsidRPr="00F747DE">
        <w:t>#钻铤锁电机采样值（低8位）</w:t>
      </w:r>
      <w:r w:rsidR="009B54F8">
        <w:rPr>
          <w:rFonts w:hint="eastAsia"/>
        </w:rPr>
        <w:t>），（16#113，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Con_Set1=1</w:t>
      </w:r>
      <w:r w:rsidR="009B54F8">
        <w:rPr>
          <w:rFonts w:hint="eastAsia"/>
        </w:rPr>
        <w:t>，B</w:t>
      </w:r>
      <w:r w:rsidR="00B27ED4">
        <w:t>3</w:t>
      </w:r>
      <w:r w:rsidR="009B54F8">
        <w:t>:</w:t>
      </w:r>
      <w:r w:rsidR="009B54F8" w:rsidRPr="00F747DE">
        <w:t xml:space="preserve"> </w:t>
      </w:r>
      <w:r w:rsidR="00B27ED4">
        <w:t>6</w:t>
      </w:r>
      <w:r w:rsidR="009B54F8" w:rsidRPr="00F747DE">
        <w:t>#钻铤锁电机采样值（</w:t>
      </w:r>
      <w:r w:rsidR="009B54F8">
        <w:rPr>
          <w:rFonts w:hint="eastAsia"/>
        </w:rPr>
        <w:t>高</w:t>
      </w:r>
      <w:r w:rsidR="009B54F8" w:rsidRPr="00F747DE">
        <w:t>8位）</w:t>
      </w:r>
      <w:r w:rsidR="009B54F8">
        <w:rPr>
          <w:rFonts w:hint="eastAsia"/>
        </w:rPr>
        <w:t>）</w:t>
      </w:r>
    </w:p>
    <w:p w14:paraId="31DBBDB9" w14:textId="6F31F664" w:rsidR="004D20F7" w:rsidRPr="004D20F7" w:rsidRDefault="004D20F7" w:rsidP="00BB22CE">
      <w:r>
        <w:rPr>
          <w:rFonts w:hint="eastAsia"/>
        </w:rPr>
        <w:t>左挡绳</w:t>
      </w:r>
      <w:r w:rsidR="005E7C0F">
        <w:rPr>
          <w:rFonts w:hint="eastAsia"/>
        </w:rPr>
        <w:t>:</w:t>
      </w:r>
      <w:r w:rsidR="005E7C0F" w:rsidRPr="005E7C0F">
        <w:rPr>
          <w:rFonts w:hint="eastAsia"/>
        </w:rPr>
        <w:t xml:space="preserve"> </w:t>
      </w:r>
      <w:r w:rsidR="005E7C0F">
        <w:rPr>
          <w:rFonts w:hint="eastAsia"/>
        </w:rPr>
        <w:t>（16#</w:t>
      </w:r>
      <w:r w:rsidR="00AA15E0">
        <w:t>111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Con_Set1=1</w:t>
      </w:r>
      <w:r w:rsidR="005E7C0F">
        <w:rPr>
          <w:rFonts w:hint="eastAsia"/>
        </w:rPr>
        <w:t>，B</w:t>
      </w:r>
      <w:r w:rsidR="00AA15E0">
        <w:t>0</w:t>
      </w:r>
      <w:r w:rsidR="005E7C0F">
        <w:t>:</w:t>
      </w:r>
      <w:r w:rsidR="00316473">
        <w:rPr>
          <w:rFonts w:hint="eastAsia"/>
        </w:rPr>
        <w:t>左挡绳电机采样值</w:t>
      </w:r>
      <w:r w:rsidR="005E7C0F" w:rsidRPr="00F747DE">
        <w:t>（低8位）</w:t>
      </w:r>
      <w:r w:rsidR="005E7C0F">
        <w:rPr>
          <w:rFonts w:hint="eastAsia"/>
        </w:rPr>
        <w:t>），（16#11</w:t>
      </w:r>
      <w:r w:rsidR="00907DB7">
        <w:rPr>
          <w:rFonts w:hint="eastAsia"/>
        </w:rPr>
        <w:t>1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Con_Set1=1</w:t>
      </w:r>
      <w:r w:rsidR="005E7C0F">
        <w:rPr>
          <w:rFonts w:hint="eastAsia"/>
        </w:rPr>
        <w:t>，B</w:t>
      </w:r>
      <w:r w:rsidR="00907DB7">
        <w:rPr>
          <w:rFonts w:hint="eastAsia"/>
        </w:rPr>
        <w:t>1</w:t>
      </w:r>
      <w:r w:rsidR="005E7C0F">
        <w:t>:</w:t>
      </w:r>
      <w:r w:rsidR="00907DB7">
        <w:rPr>
          <w:rFonts w:hint="eastAsia"/>
        </w:rPr>
        <w:t>左挡绳</w:t>
      </w:r>
      <w:r w:rsidR="005E7C0F" w:rsidRPr="00F747DE">
        <w:t>电机采样值（</w:t>
      </w:r>
      <w:r w:rsidR="005E7C0F">
        <w:rPr>
          <w:rFonts w:hint="eastAsia"/>
        </w:rPr>
        <w:t>高</w:t>
      </w:r>
      <w:r w:rsidR="005E7C0F" w:rsidRPr="00F747DE">
        <w:t>8位）</w:t>
      </w:r>
      <w:r w:rsidR="005E7C0F">
        <w:rPr>
          <w:rFonts w:hint="eastAsia"/>
        </w:rPr>
        <w:t>）</w:t>
      </w:r>
    </w:p>
    <w:p w14:paraId="3449DA67" w14:textId="77777777" w:rsidR="00762D26" w:rsidRDefault="00762D26" w:rsidP="00BB22CE"/>
    <w:p w14:paraId="4C26F6D8" w14:textId="6F639D61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1#钻铤锁</w:t>
      </w:r>
    </w:p>
    <w:p w14:paraId="0DD88E72" w14:textId="1DDE0A4F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2#钻铤锁</w:t>
      </w:r>
    </w:p>
    <w:p w14:paraId="47DD53F3" w14:textId="1C6FE90D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3#钻铤锁</w:t>
      </w:r>
    </w:p>
    <w:p w14:paraId="10EA7562" w14:textId="6A8492DC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4#钻铤锁</w:t>
      </w:r>
    </w:p>
    <w:p w14:paraId="0DA5FDDB" w14:textId="185DA4DF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5#钻铤锁</w:t>
      </w:r>
    </w:p>
    <w:p w14:paraId="34087873" w14:textId="58B22D8E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6#钻铤锁</w:t>
      </w:r>
    </w:p>
    <w:p w14:paraId="4401AEF7" w14:textId="250F5674" w:rsidR="00532887" w:rsidRPr="004D20F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挡绳</w:t>
      </w:r>
      <w:r w:rsidR="004B2260">
        <w:rPr>
          <w:rFonts w:hint="eastAsia"/>
        </w:rPr>
        <w:t>;</w:t>
      </w:r>
      <w:r w:rsidR="004B2260" w:rsidRPr="004B2260">
        <w:rPr>
          <w:rFonts w:hint="eastAsia"/>
        </w:rPr>
        <w:t xml:space="preserve"> </w:t>
      </w:r>
      <w:r w:rsidR="004B2260">
        <w:rPr>
          <w:rFonts w:hint="eastAsia"/>
        </w:rPr>
        <w:t>（16#</w:t>
      </w:r>
      <w:r w:rsidR="004B2260">
        <w:t>111</w:t>
      </w:r>
      <w:r w:rsidR="004B2260">
        <w:rPr>
          <w:rFonts w:hint="eastAsia"/>
        </w:rPr>
        <w:t>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Con_Set1=1</w:t>
      </w:r>
      <w:r w:rsidR="004B2260">
        <w:rPr>
          <w:rFonts w:hint="eastAsia"/>
        </w:rPr>
        <w:t>，B</w:t>
      </w:r>
      <w:r w:rsidR="00321E17">
        <w:t>2</w:t>
      </w:r>
      <w:r w:rsidR="004B2260">
        <w:t>:</w:t>
      </w:r>
      <w:r w:rsidR="00321E17">
        <w:rPr>
          <w:rFonts w:hint="eastAsia"/>
        </w:rPr>
        <w:t>右</w:t>
      </w:r>
      <w:r w:rsidR="004B2260">
        <w:rPr>
          <w:rFonts w:hint="eastAsia"/>
        </w:rPr>
        <w:t>挡</w:t>
      </w:r>
      <w:proofErr w:type="gramStart"/>
      <w:r w:rsidR="004B2260">
        <w:rPr>
          <w:rFonts w:hint="eastAsia"/>
        </w:rPr>
        <w:t>绳</w:t>
      </w:r>
      <w:proofErr w:type="gramEnd"/>
      <w:r w:rsidR="004B2260">
        <w:rPr>
          <w:rFonts w:hint="eastAsia"/>
        </w:rPr>
        <w:t>电机采样值</w:t>
      </w:r>
      <w:r w:rsidR="004B2260" w:rsidRPr="00F747DE">
        <w:t>（低8位）</w:t>
      </w:r>
      <w:r w:rsidR="004B2260">
        <w:rPr>
          <w:rFonts w:hint="eastAsia"/>
        </w:rPr>
        <w:t>），（16#111，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Con_Set1=1</w:t>
      </w:r>
      <w:r w:rsidR="004B2260">
        <w:rPr>
          <w:rFonts w:hint="eastAsia"/>
        </w:rPr>
        <w:t>，B</w:t>
      </w:r>
      <w:r w:rsidR="00321E17">
        <w:t>3</w:t>
      </w:r>
      <w:r w:rsidR="004B2260">
        <w:t>:</w:t>
      </w:r>
      <w:r w:rsidR="00321E17">
        <w:rPr>
          <w:rFonts w:hint="eastAsia"/>
        </w:rPr>
        <w:t>右</w:t>
      </w:r>
      <w:r w:rsidR="004B2260">
        <w:rPr>
          <w:rFonts w:hint="eastAsia"/>
        </w:rPr>
        <w:t>挡绳</w:t>
      </w:r>
      <w:r w:rsidR="004B2260" w:rsidRPr="00F747DE">
        <w:t>电机采样值（</w:t>
      </w:r>
      <w:r w:rsidR="004B2260">
        <w:rPr>
          <w:rFonts w:hint="eastAsia"/>
        </w:rPr>
        <w:t>高</w:t>
      </w:r>
      <w:r w:rsidR="004B2260" w:rsidRPr="00F747DE">
        <w:t>8位）</w:t>
      </w:r>
      <w:r w:rsidR="004B2260">
        <w:rPr>
          <w:rFonts w:hint="eastAsia"/>
        </w:rPr>
        <w:t>）</w:t>
      </w:r>
    </w:p>
    <w:p w14:paraId="7AABF18A" w14:textId="55C31C8A" w:rsidR="00294C4B" w:rsidRDefault="00294C4B" w:rsidP="00BB22CE"/>
    <w:p w14:paraId="392ABE03" w14:textId="311EB3A0" w:rsidR="004A6DFA" w:rsidRDefault="004A6DFA" w:rsidP="00BB22CE">
      <w:r>
        <w:rPr>
          <w:rFonts w:hint="eastAsia"/>
        </w:rPr>
        <w:t>菜单 上一页</w:t>
      </w:r>
    </w:p>
    <w:p w14:paraId="772209C2" w14:textId="77777777" w:rsidR="008F26C7" w:rsidRDefault="008F26C7" w:rsidP="008F26C7">
      <w:r>
        <w:rPr>
          <w:rFonts w:hint="eastAsia"/>
        </w:rPr>
        <w:t>发送进入（16#150，B0，22，B1，0：</w:t>
      </w:r>
      <w:r w:rsidRPr="006B3E32">
        <w:rPr>
          <w:rFonts w:hint="eastAsia"/>
        </w:rPr>
        <w:t>进入状态查看页面、钻铤</w:t>
      </w:r>
      <w:proofErr w:type="gramStart"/>
      <w:r w:rsidRPr="006B3E32">
        <w:rPr>
          <w:rFonts w:hint="eastAsia"/>
        </w:rPr>
        <w:t>锁状态</w:t>
      </w:r>
      <w:proofErr w:type="gramEnd"/>
      <w:r w:rsidRPr="006B3E32">
        <w:rPr>
          <w:rFonts w:hint="eastAsia"/>
        </w:rPr>
        <w:t>页面、</w:t>
      </w:r>
      <w:r w:rsidRPr="006B3E32">
        <w:t>IO查询页面</w:t>
      </w:r>
      <w:r>
        <w:rPr>
          <w:rFonts w:hint="eastAsia"/>
        </w:rPr>
        <w:t>），转设备状态页面。</w:t>
      </w:r>
    </w:p>
    <w:p w14:paraId="01DDD8F2" w14:textId="77777777" w:rsidR="00C2078A" w:rsidRPr="008F26C7" w:rsidRDefault="00C2078A" w:rsidP="00BB22CE"/>
    <w:p w14:paraId="0F8BD7CF" w14:textId="6FDD42B2" w:rsidR="004A6DFA" w:rsidRDefault="004A6DFA" w:rsidP="00BB22CE">
      <w:r>
        <w:rPr>
          <w:rFonts w:hint="eastAsia"/>
        </w:rPr>
        <w:t>菜单 状态刷新</w:t>
      </w:r>
    </w:p>
    <w:p w14:paraId="482AE90D" w14:textId="1CBA8F71" w:rsidR="008F26C7" w:rsidRDefault="008F26C7" w:rsidP="008F26C7">
      <w:r>
        <w:rPr>
          <w:rFonts w:hint="eastAsia"/>
        </w:rPr>
        <w:t>发送进入（16#150，B0，22，B1，0：</w:t>
      </w:r>
      <w:r w:rsidRPr="006B3E32">
        <w:rPr>
          <w:rFonts w:hint="eastAsia"/>
        </w:rPr>
        <w:t>进入状态查看页面、钻铤</w:t>
      </w:r>
      <w:proofErr w:type="gramStart"/>
      <w:r w:rsidRPr="006B3E32">
        <w:rPr>
          <w:rFonts w:hint="eastAsia"/>
        </w:rPr>
        <w:t>锁状态</w:t>
      </w:r>
      <w:proofErr w:type="gramEnd"/>
      <w:r w:rsidRPr="006B3E32">
        <w:rPr>
          <w:rFonts w:hint="eastAsia"/>
        </w:rPr>
        <w:t>页面、</w:t>
      </w:r>
      <w:r w:rsidRPr="006B3E32">
        <w:t>IO查询页面</w:t>
      </w:r>
      <w:r>
        <w:rPr>
          <w:rFonts w:hint="eastAsia"/>
        </w:rPr>
        <w:t>），转</w:t>
      </w:r>
      <w:r w:rsidR="00346E0F">
        <w:rPr>
          <w:rFonts w:hint="eastAsia"/>
        </w:rPr>
        <w:t>钻铤挡绳采样值</w:t>
      </w:r>
      <w:r>
        <w:rPr>
          <w:rFonts w:hint="eastAsia"/>
        </w:rPr>
        <w:t>页面。</w:t>
      </w:r>
    </w:p>
    <w:p w14:paraId="1654A42C" w14:textId="77777777" w:rsidR="008F26C7" w:rsidRPr="008F26C7" w:rsidRDefault="008F26C7" w:rsidP="00BB22CE"/>
    <w:p w14:paraId="0F3C2F08" w14:textId="77ED37E5" w:rsidR="004A6DFA" w:rsidRDefault="004A6DFA" w:rsidP="00BB22CE">
      <w:r w:rsidRPr="005345E6">
        <w:rPr>
          <w:rFonts w:hint="eastAsia"/>
          <w:highlight w:val="yellow"/>
        </w:rPr>
        <w:t>菜单 下一页</w:t>
      </w:r>
    </w:p>
    <w:p w14:paraId="7E0A7A87" w14:textId="77777777" w:rsidR="00174007" w:rsidRDefault="00174007" w:rsidP="00BB22CE"/>
    <w:p w14:paraId="6AD3B56A" w14:textId="683C47FC" w:rsidR="00A85EF1" w:rsidRDefault="00A85EF1" w:rsidP="00BB22CE"/>
    <w:p w14:paraId="6BA282E8" w14:textId="6AA0B580" w:rsidR="004D36D9" w:rsidRPr="00A456F5" w:rsidRDefault="004D36D9" w:rsidP="00A456F5">
      <w:pPr>
        <w:jc w:val="center"/>
        <w:rPr>
          <w:rFonts w:ascii="黑体" w:eastAsia="黑体" w:hAnsi="黑体"/>
          <w:sz w:val="28"/>
          <w:szCs w:val="28"/>
        </w:rPr>
      </w:pPr>
      <w:r w:rsidRPr="00A456F5">
        <w:rPr>
          <w:rFonts w:ascii="黑体" w:eastAsia="黑体" w:hAnsi="黑体" w:hint="eastAsia"/>
          <w:sz w:val="28"/>
          <w:szCs w:val="28"/>
        </w:rPr>
        <w:t>钻铤锁状态</w:t>
      </w:r>
    </w:p>
    <w:p w14:paraId="325FE06B" w14:textId="23313872" w:rsidR="003F6EFB" w:rsidRDefault="003F6EFB" w:rsidP="00BB22CE"/>
    <w:p w14:paraId="324F4382" w14:textId="3B6515D7" w:rsidR="003F6EFB" w:rsidRDefault="00C91F45" w:rsidP="00BB22CE">
      <w:r>
        <w:rPr>
          <w:rFonts w:hint="eastAsia"/>
        </w:rPr>
        <w:t>左1#钻铤锁</w:t>
      </w:r>
    </w:p>
    <w:p w14:paraId="7FE476D8" w14:textId="77777777" w:rsidR="004E0337" w:rsidRDefault="002D4282" w:rsidP="00FA2482">
      <w:r>
        <w:rPr>
          <w:rFonts w:hint="eastAsia"/>
        </w:rPr>
        <w:lastRenderedPageBreak/>
        <w:t>打开到位：</w:t>
      </w:r>
    </w:p>
    <w:p w14:paraId="39A1C7EC" w14:textId="7AB02C8F" w:rsidR="002D4282" w:rsidRDefault="00FA2482" w:rsidP="00FA2482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，B0</w:t>
      </w:r>
      <w:r w:rsidR="00B9235B">
        <w:rPr>
          <w:rFonts w:hint="eastAsia"/>
        </w:rPr>
        <w:t>，</w:t>
      </w:r>
      <w:r w:rsidR="00B9235B" w:rsidRPr="00B9235B">
        <w:t>b0:1#钻铤锁打开，b1:1#钻铤锁关闭</w:t>
      </w:r>
      <w:r>
        <w:rPr>
          <w:rFonts w:hint="eastAsia"/>
        </w:rPr>
        <w:t>）</w:t>
      </w:r>
    </w:p>
    <w:p w14:paraId="53AA5FF6" w14:textId="3C39619F" w:rsidR="004E0337" w:rsidRDefault="004E0337" w:rsidP="00FA2482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r w:rsidR="001271EC" w:rsidRPr="001271EC">
        <w:t>Con_Set0&lt;&gt;23</w:t>
      </w:r>
      <w:r>
        <w:rPr>
          <w:rFonts w:hint="eastAsia"/>
        </w:rPr>
        <w:t>，B0，</w:t>
      </w:r>
      <w:r w:rsidRPr="00B9235B">
        <w:t>b0:1#钻铤锁打开，b1:1#钻铤锁关闭</w:t>
      </w:r>
      <w:r>
        <w:rPr>
          <w:rFonts w:hint="eastAsia"/>
        </w:rPr>
        <w:t>）</w:t>
      </w:r>
    </w:p>
    <w:p w14:paraId="37B44F3C" w14:textId="77777777" w:rsidR="004E0337" w:rsidRDefault="004E0337" w:rsidP="00FA2482"/>
    <w:p w14:paraId="7CAA786E" w14:textId="0DEDFB17" w:rsidR="00A03949" w:rsidRDefault="00A03949" w:rsidP="00BB22CE">
      <w:r>
        <w:rPr>
          <w:rFonts w:hint="eastAsia"/>
        </w:rPr>
        <w:t>关闭到位：</w:t>
      </w:r>
    </w:p>
    <w:p w14:paraId="7DC654AE" w14:textId="0546AE57" w:rsidR="009A230E" w:rsidRDefault="009A230E" w:rsidP="00BB22CE"/>
    <w:p w14:paraId="039AE23A" w14:textId="14C2A900" w:rsidR="00631767" w:rsidRDefault="00631767" w:rsidP="00BB22CE">
      <w:r>
        <w:rPr>
          <w:rFonts w:hint="eastAsia"/>
        </w:rPr>
        <w:t>左挡绳：</w:t>
      </w:r>
    </w:p>
    <w:p w14:paraId="225559E6" w14:textId="565766B0" w:rsidR="00CF54FA" w:rsidRDefault="00CF54FA" w:rsidP="00CF54FA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，B</w:t>
      </w:r>
      <w:r w:rsidR="00C34F5E">
        <w:rPr>
          <w:rFonts w:hint="eastAsia"/>
        </w:rPr>
        <w:t>3</w:t>
      </w:r>
      <w:r>
        <w:rPr>
          <w:rFonts w:hint="eastAsia"/>
        </w:rPr>
        <w:t>，</w:t>
      </w:r>
      <w:r w:rsidR="00C34F5E" w:rsidRPr="00C34F5E">
        <w:t>b0:左挡绳伸出，b1:左挡绳缩回，b2:右挡</w:t>
      </w:r>
      <w:proofErr w:type="gramStart"/>
      <w:r w:rsidR="00C34F5E" w:rsidRPr="00C34F5E">
        <w:t>绳</w:t>
      </w:r>
      <w:proofErr w:type="gramEnd"/>
      <w:r w:rsidR="00C34F5E" w:rsidRPr="00C34F5E">
        <w:t>伸出，b3:右挡绳缩回，</w:t>
      </w:r>
      <w:r>
        <w:rPr>
          <w:rFonts w:hint="eastAsia"/>
        </w:rPr>
        <w:t>）</w:t>
      </w:r>
    </w:p>
    <w:p w14:paraId="3F6684AD" w14:textId="52F0F31E" w:rsidR="00CF54FA" w:rsidRDefault="00CF54FA" w:rsidP="00CF54FA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r w:rsidRPr="001271EC">
        <w:t>Con_Set0&lt;&gt;23</w:t>
      </w:r>
      <w:r>
        <w:rPr>
          <w:rFonts w:hint="eastAsia"/>
        </w:rPr>
        <w:t>，B</w:t>
      </w:r>
      <w:r w:rsidR="00E00AF8">
        <w:rPr>
          <w:rFonts w:hint="eastAsia"/>
        </w:rPr>
        <w:t>3</w:t>
      </w:r>
      <w:r>
        <w:rPr>
          <w:rFonts w:hint="eastAsia"/>
        </w:rPr>
        <w:t>，</w:t>
      </w:r>
      <w:r w:rsidR="006B1C4D" w:rsidRPr="006B1C4D">
        <w:t>b0:左挡绳伸出，b1:左挡绳缩回，b2:右挡</w:t>
      </w:r>
      <w:proofErr w:type="gramStart"/>
      <w:r w:rsidR="006B1C4D" w:rsidRPr="006B1C4D">
        <w:t>绳</w:t>
      </w:r>
      <w:proofErr w:type="gramEnd"/>
      <w:r w:rsidR="006B1C4D" w:rsidRPr="006B1C4D">
        <w:t>伸出，b3:右挡绳缩回，</w:t>
      </w:r>
      <w:r>
        <w:rPr>
          <w:rFonts w:hint="eastAsia"/>
        </w:rPr>
        <w:t>）</w:t>
      </w:r>
    </w:p>
    <w:p w14:paraId="1A8C9555" w14:textId="77777777" w:rsidR="009A230E" w:rsidRDefault="009A230E" w:rsidP="00BB22CE"/>
    <w:p w14:paraId="76D5C060" w14:textId="01421226" w:rsidR="00DA5B25" w:rsidRDefault="00DA5B25" w:rsidP="00BB22CE"/>
    <w:p w14:paraId="0432E392" w14:textId="698ACA30" w:rsidR="00F007F4" w:rsidRDefault="00755462" w:rsidP="00F007F4">
      <w:r w:rsidRPr="00755462">
        <w:rPr>
          <w:rFonts w:hint="eastAsia"/>
          <w:highlight w:val="yellow"/>
        </w:rPr>
        <w:t>右</w:t>
      </w:r>
      <w:r w:rsidR="00F007F4" w:rsidRPr="00755462">
        <w:rPr>
          <w:rFonts w:hint="eastAsia"/>
          <w:highlight w:val="yellow"/>
        </w:rPr>
        <w:t>1#钻铤锁</w:t>
      </w:r>
    </w:p>
    <w:p w14:paraId="5EBEE53D" w14:textId="5FB1F080" w:rsidR="00DA5B25" w:rsidRDefault="00DA5B25" w:rsidP="00BB22CE"/>
    <w:p w14:paraId="48644560" w14:textId="49C65CC6" w:rsidR="00AC4B74" w:rsidRDefault="00AC4B74" w:rsidP="00BB22CE"/>
    <w:p w14:paraId="7BB3627C" w14:textId="6883DCA7" w:rsidR="00AC4B74" w:rsidRPr="00F07063" w:rsidRDefault="00AC4B74" w:rsidP="00BB22CE">
      <w:r>
        <w:rPr>
          <w:rFonts w:hint="eastAsia"/>
        </w:rPr>
        <w:t>菜单：</w:t>
      </w:r>
      <w:r w:rsidR="00F07063">
        <w:rPr>
          <w:rFonts w:hint="eastAsia"/>
        </w:rPr>
        <w:t xml:space="preserve"> </w:t>
      </w:r>
      <w:r w:rsidRPr="00F07063">
        <w:rPr>
          <w:rFonts w:hint="eastAsia"/>
          <w:highlight w:val="yellow"/>
        </w:rPr>
        <w:t>上一页：</w:t>
      </w:r>
    </w:p>
    <w:p w14:paraId="08DB9E72" w14:textId="77777777" w:rsidR="00CD49E7" w:rsidRDefault="00CD49E7" w:rsidP="00CD49E7"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），转钻铤挡绳采样值页面。</w:t>
      </w:r>
    </w:p>
    <w:p w14:paraId="5BE64D7B" w14:textId="73ED3A25" w:rsidR="00242021" w:rsidRDefault="00242021" w:rsidP="00BB22CE"/>
    <w:p w14:paraId="6EDC9540" w14:textId="53833F20" w:rsidR="00D677A6" w:rsidRDefault="00256088" w:rsidP="00BB22CE">
      <w:r>
        <w:rPr>
          <w:rFonts w:hint="eastAsia"/>
        </w:rPr>
        <w:t xml:space="preserve">菜单： </w:t>
      </w:r>
      <w:r w:rsidR="0040173F">
        <w:rPr>
          <w:rFonts w:hint="eastAsia"/>
        </w:rPr>
        <w:t>状态刷新：</w:t>
      </w:r>
    </w:p>
    <w:p w14:paraId="3E7F044B" w14:textId="51AF017A" w:rsidR="000C1E78" w:rsidRDefault="000C1E78" w:rsidP="000C1E78"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>
        <w:rPr>
          <w:rFonts w:hint="eastAsia"/>
          <w:highlight w:val="yellow"/>
        </w:rPr>
        <w:t>钻铤</w:t>
      </w:r>
      <w:proofErr w:type="gramStart"/>
      <w:r>
        <w:rPr>
          <w:rFonts w:hint="eastAsia"/>
          <w:highlight w:val="yellow"/>
        </w:rPr>
        <w:t>锁状</w:t>
      </w:r>
      <w:proofErr w:type="gramEnd"/>
      <w:r>
        <w:rPr>
          <w:rFonts w:hint="eastAsia"/>
          <w:highlight w:val="yellow"/>
        </w:rPr>
        <w:t>态</w:t>
      </w:r>
      <w:r w:rsidRPr="00F07063">
        <w:rPr>
          <w:rFonts w:hint="eastAsia"/>
          <w:highlight w:val="yellow"/>
        </w:rPr>
        <w:t>页面。</w:t>
      </w:r>
    </w:p>
    <w:p w14:paraId="46E7DE60" w14:textId="77777777" w:rsidR="00256088" w:rsidRPr="000C1E78" w:rsidRDefault="00256088" w:rsidP="00BB22CE"/>
    <w:p w14:paraId="338EBEF1" w14:textId="77777777" w:rsidR="003B4162" w:rsidRDefault="003B4162" w:rsidP="003B4162">
      <w:r>
        <w:rPr>
          <w:rFonts w:hint="eastAsia"/>
        </w:rPr>
        <w:t>返回主页：返回二层台主界面。</w:t>
      </w:r>
    </w:p>
    <w:p w14:paraId="59BEB09D" w14:textId="441D8719" w:rsidR="00D677A6" w:rsidRDefault="00D677A6" w:rsidP="00BB22CE"/>
    <w:p w14:paraId="3BD490F7" w14:textId="64CA2720" w:rsidR="00D817F2" w:rsidRDefault="00D817F2" w:rsidP="00BB22CE"/>
    <w:p w14:paraId="3A4BD6D5" w14:textId="1DFDF6A7" w:rsidR="00D817F2" w:rsidRPr="00963C8A" w:rsidRDefault="00D817F2" w:rsidP="00963C8A">
      <w:pPr>
        <w:jc w:val="center"/>
        <w:rPr>
          <w:rFonts w:ascii="黑体" w:eastAsia="黑体" w:hAnsi="黑体"/>
          <w:sz w:val="28"/>
          <w:szCs w:val="28"/>
        </w:rPr>
      </w:pPr>
      <w:r w:rsidRPr="00963C8A">
        <w:rPr>
          <w:rFonts w:ascii="黑体" w:eastAsia="黑体" w:hAnsi="黑体" w:hint="eastAsia"/>
          <w:sz w:val="28"/>
          <w:szCs w:val="28"/>
        </w:rPr>
        <w:t>左指梁锁状态</w:t>
      </w:r>
    </w:p>
    <w:p w14:paraId="32EC342B" w14:textId="2A9A24BF" w:rsidR="00D817F2" w:rsidRDefault="00D817F2" w:rsidP="00BB22CE"/>
    <w:p w14:paraId="56366CFA" w14:textId="2A46FC17" w:rsidR="002972E7" w:rsidRDefault="00FA2504" w:rsidP="00BB22CE">
      <w:r>
        <w:rPr>
          <w:rFonts w:hint="eastAsia"/>
        </w:rPr>
        <w:t>左1#指梁锁</w:t>
      </w:r>
    </w:p>
    <w:p w14:paraId="54F5FD63" w14:textId="77777777" w:rsidR="002972E7" w:rsidRDefault="002972E7" w:rsidP="002972E7">
      <w:r>
        <w:rPr>
          <w:rFonts w:hint="eastAsia"/>
        </w:rPr>
        <w:t>打开到位：</w:t>
      </w:r>
    </w:p>
    <w:p w14:paraId="0B6DAF57" w14:textId="2AE4FCFE" w:rsidR="002972E7" w:rsidRDefault="002972E7" w:rsidP="002972E7">
      <w:r>
        <w:rPr>
          <w:rFonts w:hint="eastAsia"/>
        </w:rPr>
        <w:t>（16#10</w:t>
      </w:r>
      <w:r w:rsidR="00E91F3D">
        <w:rPr>
          <w:rFonts w:hint="eastAsia"/>
        </w:rPr>
        <w:t>4</w:t>
      </w:r>
      <w:r>
        <w:rPr>
          <w:rFonts w:hint="eastAsia"/>
        </w:rPr>
        <w:t>，</w:t>
      </w:r>
      <w:r w:rsidRPr="00FA2482">
        <w:t>Con_Set0&lt;&gt;23</w:t>
      </w:r>
      <w:r>
        <w:rPr>
          <w:rFonts w:hint="eastAsia"/>
        </w:rPr>
        <w:t>，B0，</w:t>
      </w:r>
      <w:r w:rsidRPr="00B9235B">
        <w:t>b0:1#</w:t>
      </w:r>
      <w:r w:rsidR="00916A2F">
        <w:rPr>
          <w:rFonts w:hint="eastAsia"/>
        </w:rPr>
        <w:t>指梁锁</w:t>
      </w:r>
      <w:r w:rsidRPr="00B9235B">
        <w:t>打开，b1:1#</w:t>
      </w:r>
      <w:r w:rsidR="007F56FF">
        <w:rPr>
          <w:rFonts w:hint="eastAsia"/>
        </w:rPr>
        <w:t>指梁锁</w:t>
      </w:r>
      <w:r w:rsidRPr="00B9235B">
        <w:t>关闭</w:t>
      </w:r>
      <w:r>
        <w:rPr>
          <w:rFonts w:hint="eastAsia"/>
        </w:rPr>
        <w:t>）</w:t>
      </w:r>
    </w:p>
    <w:p w14:paraId="09EC4F1C" w14:textId="77777777" w:rsidR="002972E7" w:rsidRDefault="002972E7" w:rsidP="002972E7">
      <w:r>
        <w:rPr>
          <w:rFonts w:hint="eastAsia"/>
        </w:rPr>
        <w:t>关闭到位：</w:t>
      </w:r>
    </w:p>
    <w:p w14:paraId="687BCD47" w14:textId="13A9D6FC" w:rsidR="002972E7" w:rsidRDefault="002972E7" w:rsidP="00BB22CE"/>
    <w:p w14:paraId="75A93B77" w14:textId="7C26DF5B" w:rsidR="0096665C" w:rsidRDefault="009B47F4" w:rsidP="00BB22CE">
      <w:pPr>
        <w:rPr>
          <w:highlight w:val="yellow"/>
        </w:rPr>
      </w:pPr>
      <w:r w:rsidRPr="00AA1207">
        <w:rPr>
          <w:rFonts w:hint="eastAsia"/>
          <w:highlight w:val="yellow"/>
        </w:rPr>
        <w:t>右1#指梁锁</w:t>
      </w:r>
    </w:p>
    <w:p w14:paraId="7A53A25D" w14:textId="7588B0CF" w:rsidR="00856B92" w:rsidRDefault="00856B92" w:rsidP="00BB22CE"/>
    <w:p w14:paraId="17F3EC1D" w14:textId="5CAFFA78" w:rsidR="00856B92" w:rsidRDefault="00CB1789" w:rsidP="00BB22CE">
      <w:r>
        <w:rPr>
          <w:rFonts w:hint="eastAsia"/>
        </w:rPr>
        <w:t>菜单</w:t>
      </w:r>
      <w:r>
        <w:t xml:space="preserve"> </w:t>
      </w:r>
      <w:r>
        <w:rPr>
          <w:rFonts w:hint="eastAsia"/>
        </w:rPr>
        <w:t>上一页：</w:t>
      </w:r>
    </w:p>
    <w:p w14:paraId="7E7F852A" w14:textId="798BA10D" w:rsidR="00963C8A" w:rsidRDefault="00963C8A" w:rsidP="00963C8A"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 w:rsidR="00A07BAC">
        <w:rPr>
          <w:rFonts w:hint="eastAsia"/>
          <w:highlight w:val="yellow"/>
        </w:rPr>
        <w:t>钻铤</w:t>
      </w:r>
      <w:proofErr w:type="gramStart"/>
      <w:r w:rsidR="00A07BAC">
        <w:rPr>
          <w:rFonts w:hint="eastAsia"/>
          <w:highlight w:val="yellow"/>
        </w:rPr>
        <w:t>锁状</w:t>
      </w:r>
      <w:proofErr w:type="gramEnd"/>
      <w:r w:rsidR="00A07BAC">
        <w:rPr>
          <w:rFonts w:hint="eastAsia"/>
          <w:highlight w:val="yellow"/>
        </w:rPr>
        <w:t>态</w:t>
      </w:r>
      <w:r w:rsidRPr="00F07063">
        <w:rPr>
          <w:rFonts w:hint="eastAsia"/>
          <w:highlight w:val="yellow"/>
        </w:rPr>
        <w:t>页面。</w:t>
      </w:r>
    </w:p>
    <w:p w14:paraId="6628B345" w14:textId="58A63361" w:rsidR="00E63188" w:rsidRDefault="00E63188" w:rsidP="00BB22CE"/>
    <w:p w14:paraId="7B0DE68D" w14:textId="4633774A" w:rsidR="00854A80" w:rsidRDefault="00854A80" w:rsidP="00BB22CE">
      <w:r>
        <w:rPr>
          <w:rFonts w:hint="eastAsia"/>
        </w:rPr>
        <w:t>状态刷新：</w:t>
      </w:r>
    </w:p>
    <w:p w14:paraId="7ED086D1" w14:textId="08065A77" w:rsidR="00F91F25" w:rsidRDefault="00F91F25" w:rsidP="00F91F25">
      <w:pPr>
        <w:rPr>
          <w:highlight w:val="yellow"/>
        </w:rPr>
      </w:pPr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</w:t>
      </w:r>
      <w:proofErr w:type="gramStart"/>
      <w:r w:rsidRPr="00F07063">
        <w:rPr>
          <w:rFonts w:hint="eastAsia"/>
          <w:highlight w:val="yellow"/>
        </w:rPr>
        <w:lastRenderedPageBreak/>
        <w:t>转</w:t>
      </w:r>
      <w:r>
        <w:rPr>
          <w:rFonts w:hint="eastAsia"/>
          <w:highlight w:val="yellow"/>
        </w:rPr>
        <w:t>左指梁锁状</w:t>
      </w:r>
      <w:proofErr w:type="gramEnd"/>
      <w:r>
        <w:rPr>
          <w:rFonts w:hint="eastAsia"/>
          <w:highlight w:val="yellow"/>
        </w:rPr>
        <w:t>态</w:t>
      </w:r>
      <w:r w:rsidRPr="00F07063">
        <w:rPr>
          <w:rFonts w:hint="eastAsia"/>
          <w:highlight w:val="yellow"/>
        </w:rPr>
        <w:t>页面。</w:t>
      </w:r>
    </w:p>
    <w:p w14:paraId="76C92E57" w14:textId="1F03B8C4" w:rsidR="00BE2A68" w:rsidRDefault="00BE2A68" w:rsidP="00F91F25"/>
    <w:p w14:paraId="1CFAF78D" w14:textId="616F186E" w:rsidR="00BE2A68" w:rsidRDefault="00BE2A68" w:rsidP="00BE2A68">
      <w:r>
        <w:rPr>
          <w:rFonts w:hint="eastAsia"/>
        </w:rPr>
        <w:t>返回主页：返回二层台主界面。</w:t>
      </w:r>
    </w:p>
    <w:p w14:paraId="7E092EEA" w14:textId="4159C9FC" w:rsidR="0046530A" w:rsidRDefault="0046530A" w:rsidP="00BE2A68"/>
    <w:p w14:paraId="2CA68F81" w14:textId="15B49691" w:rsidR="0046530A" w:rsidRDefault="0046530A" w:rsidP="00BE2A68">
      <w:r>
        <w:rPr>
          <w:rFonts w:hint="eastAsia"/>
        </w:rPr>
        <w:t>下一页：</w:t>
      </w:r>
    </w:p>
    <w:p w14:paraId="379363A8" w14:textId="2615F9E8" w:rsidR="000F03E6" w:rsidRDefault="000F03E6" w:rsidP="000F03E6">
      <w:pPr>
        <w:rPr>
          <w:highlight w:val="yellow"/>
        </w:rPr>
      </w:pPr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>
        <w:rPr>
          <w:rFonts w:hint="eastAsia"/>
          <w:highlight w:val="yellow"/>
        </w:rPr>
        <w:t>右指梁</w:t>
      </w:r>
      <w:proofErr w:type="gramStart"/>
      <w:r>
        <w:rPr>
          <w:rFonts w:hint="eastAsia"/>
          <w:highlight w:val="yellow"/>
        </w:rPr>
        <w:t>锁状</w:t>
      </w:r>
      <w:proofErr w:type="gramEnd"/>
      <w:r>
        <w:rPr>
          <w:rFonts w:hint="eastAsia"/>
          <w:highlight w:val="yellow"/>
        </w:rPr>
        <w:t>态</w:t>
      </w:r>
      <w:r w:rsidRPr="00F07063">
        <w:rPr>
          <w:rFonts w:hint="eastAsia"/>
          <w:highlight w:val="yellow"/>
        </w:rPr>
        <w:t>页面。</w:t>
      </w:r>
    </w:p>
    <w:p w14:paraId="6CD4061A" w14:textId="2339EC42" w:rsidR="00BE2A68" w:rsidRDefault="00BE2A68" w:rsidP="00F91F25"/>
    <w:p w14:paraId="00296284" w14:textId="6B283B98" w:rsidR="00225DFB" w:rsidRDefault="00225DFB" w:rsidP="00F91F25"/>
    <w:p w14:paraId="1E92A406" w14:textId="07C721A7" w:rsidR="002908BA" w:rsidRPr="00963C8A" w:rsidRDefault="00B2733E" w:rsidP="002908BA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右</w:t>
      </w:r>
      <w:r w:rsidR="002908BA" w:rsidRPr="002C0601">
        <w:rPr>
          <w:rFonts w:ascii="黑体" w:eastAsia="黑体" w:hAnsi="黑体" w:hint="eastAsia"/>
          <w:sz w:val="28"/>
          <w:szCs w:val="28"/>
          <w:highlight w:val="yellow"/>
        </w:rPr>
        <w:t>指梁锁状态</w:t>
      </w:r>
    </w:p>
    <w:p w14:paraId="7AAB4D0C" w14:textId="77777777" w:rsidR="002908BA" w:rsidRDefault="002908BA" w:rsidP="002908BA"/>
    <w:p w14:paraId="114FB6DC" w14:textId="77777777" w:rsidR="002908BA" w:rsidRDefault="002908BA" w:rsidP="002908BA"/>
    <w:p w14:paraId="3A26BF6F" w14:textId="77777777" w:rsidR="002908BA" w:rsidRDefault="002908BA" w:rsidP="002908BA">
      <w:pPr>
        <w:rPr>
          <w:highlight w:val="yellow"/>
        </w:rPr>
      </w:pPr>
      <w:r w:rsidRPr="00AA1207">
        <w:rPr>
          <w:rFonts w:hint="eastAsia"/>
          <w:highlight w:val="yellow"/>
        </w:rPr>
        <w:t>右1#指梁锁</w:t>
      </w:r>
    </w:p>
    <w:p w14:paraId="7B8AD0EC" w14:textId="77777777" w:rsidR="002908BA" w:rsidRDefault="002908BA" w:rsidP="002908BA"/>
    <w:p w14:paraId="177DF881" w14:textId="77777777" w:rsidR="002908BA" w:rsidRDefault="002908BA" w:rsidP="002908BA">
      <w:r>
        <w:rPr>
          <w:rFonts w:hint="eastAsia"/>
        </w:rPr>
        <w:t>菜单</w:t>
      </w:r>
      <w:r>
        <w:t xml:space="preserve"> </w:t>
      </w:r>
      <w:r>
        <w:rPr>
          <w:rFonts w:hint="eastAsia"/>
        </w:rPr>
        <w:t>上一页：</w:t>
      </w:r>
    </w:p>
    <w:p w14:paraId="56B32FA0" w14:textId="2EA7D2E5" w:rsidR="002908BA" w:rsidRDefault="002908BA" w:rsidP="002908BA"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</w:t>
      </w:r>
      <w:proofErr w:type="gramStart"/>
      <w:r w:rsidRPr="00F07063">
        <w:rPr>
          <w:rFonts w:hint="eastAsia"/>
          <w:highlight w:val="yellow"/>
        </w:rPr>
        <w:t>转</w:t>
      </w:r>
      <w:r w:rsidR="00B722B7">
        <w:rPr>
          <w:rFonts w:hint="eastAsia"/>
          <w:highlight w:val="yellow"/>
        </w:rPr>
        <w:t>左指梁锁</w:t>
      </w:r>
      <w:r>
        <w:rPr>
          <w:rFonts w:hint="eastAsia"/>
          <w:highlight w:val="yellow"/>
        </w:rPr>
        <w:t>状</w:t>
      </w:r>
      <w:proofErr w:type="gramEnd"/>
      <w:r>
        <w:rPr>
          <w:rFonts w:hint="eastAsia"/>
          <w:highlight w:val="yellow"/>
        </w:rPr>
        <w:t>态</w:t>
      </w:r>
      <w:r w:rsidRPr="00F07063">
        <w:rPr>
          <w:rFonts w:hint="eastAsia"/>
          <w:highlight w:val="yellow"/>
        </w:rPr>
        <w:t>页面。</w:t>
      </w:r>
    </w:p>
    <w:p w14:paraId="3336E0E5" w14:textId="77777777" w:rsidR="002908BA" w:rsidRDefault="002908BA" w:rsidP="002908BA"/>
    <w:p w14:paraId="5B5E8DE0" w14:textId="77777777" w:rsidR="002908BA" w:rsidRDefault="002908BA" w:rsidP="002908BA">
      <w:r>
        <w:rPr>
          <w:rFonts w:hint="eastAsia"/>
        </w:rPr>
        <w:t>状态刷新：</w:t>
      </w:r>
    </w:p>
    <w:p w14:paraId="5575BEAA" w14:textId="4B818D12" w:rsidR="002908BA" w:rsidRDefault="002908BA" w:rsidP="002908BA">
      <w:pPr>
        <w:rPr>
          <w:highlight w:val="yellow"/>
        </w:rPr>
      </w:pPr>
      <w:r w:rsidRPr="00F07063">
        <w:rPr>
          <w:rFonts w:hint="eastAsia"/>
          <w:highlight w:val="yellow"/>
        </w:rPr>
        <w:t>发送进入（16#150，B0，22，B1，0：进入状态查看页面、钻铤锁状态页面、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 w:rsidR="00AC68BC">
        <w:rPr>
          <w:rFonts w:hint="eastAsia"/>
          <w:highlight w:val="yellow"/>
        </w:rPr>
        <w:t>右</w:t>
      </w:r>
      <w:r>
        <w:rPr>
          <w:rFonts w:hint="eastAsia"/>
          <w:highlight w:val="yellow"/>
        </w:rPr>
        <w:t>指梁锁状态</w:t>
      </w:r>
      <w:r w:rsidRPr="00F07063">
        <w:rPr>
          <w:rFonts w:hint="eastAsia"/>
          <w:highlight w:val="yellow"/>
        </w:rPr>
        <w:t>页面。</w:t>
      </w:r>
    </w:p>
    <w:p w14:paraId="21205601" w14:textId="77777777" w:rsidR="002908BA" w:rsidRDefault="002908BA" w:rsidP="002908BA"/>
    <w:p w14:paraId="70901A75" w14:textId="77777777" w:rsidR="002908BA" w:rsidRDefault="002908BA" w:rsidP="002908BA">
      <w:r>
        <w:rPr>
          <w:rFonts w:hint="eastAsia"/>
        </w:rPr>
        <w:t>返回主页：返回二层台主界面。</w:t>
      </w:r>
    </w:p>
    <w:p w14:paraId="018320EC" w14:textId="77777777" w:rsidR="002908BA" w:rsidRPr="002908BA" w:rsidRDefault="002908BA" w:rsidP="00F91F25"/>
    <w:p w14:paraId="15B8DAFB" w14:textId="19C40536" w:rsidR="00225DFB" w:rsidRDefault="00225DFB" w:rsidP="00F91F25"/>
    <w:p w14:paraId="10089919" w14:textId="34E61B91" w:rsidR="0070441F" w:rsidRDefault="0070441F" w:rsidP="00F91F25"/>
    <w:p w14:paraId="7ABC4816" w14:textId="7829F1BA" w:rsidR="0070441F" w:rsidRPr="00474751" w:rsidRDefault="00474751" w:rsidP="00474751">
      <w:pPr>
        <w:jc w:val="center"/>
        <w:rPr>
          <w:rFonts w:ascii="黑体" w:eastAsia="黑体" w:hAnsi="黑体"/>
          <w:sz w:val="28"/>
          <w:szCs w:val="28"/>
        </w:rPr>
      </w:pPr>
      <w:r w:rsidRPr="00474751">
        <w:rPr>
          <w:rFonts w:ascii="黑体" w:eastAsia="黑体" w:hAnsi="黑体" w:hint="eastAsia"/>
          <w:sz w:val="28"/>
          <w:szCs w:val="28"/>
        </w:rPr>
        <w:t>钻杆数量修正</w:t>
      </w:r>
    </w:p>
    <w:p w14:paraId="3F7435B0" w14:textId="2FE736B2" w:rsidR="00565F4D" w:rsidRDefault="00565F4D" w:rsidP="00BB22CE"/>
    <w:p w14:paraId="542A29AC" w14:textId="51EC0DB5" w:rsidR="00CF07C8" w:rsidRDefault="002861C3" w:rsidP="00BB22CE">
      <w:r>
        <w:rPr>
          <w:rFonts w:hint="eastAsia"/>
        </w:rPr>
        <w:t>指梁序号【1-32】</w:t>
      </w:r>
    </w:p>
    <w:p w14:paraId="67D6BDAE" w14:textId="45A1FB8E" w:rsidR="009E6D71" w:rsidRDefault="009E6D71" w:rsidP="00BB22CE">
      <w:r>
        <w:rPr>
          <w:rFonts w:hint="eastAsia"/>
        </w:rPr>
        <w:t>钻杆数量</w:t>
      </w:r>
      <w:r w:rsidRPr="00F45CF2">
        <w:rPr>
          <w:rFonts w:hint="eastAsia"/>
          <w:highlight w:val="yellow"/>
        </w:rPr>
        <w:t>【视钻杆容量定】</w:t>
      </w:r>
    </w:p>
    <w:p w14:paraId="0217FD9E" w14:textId="3B1BED1B" w:rsidR="00CF07C8" w:rsidRDefault="003056B7" w:rsidP="00BB22CE">
      <w:r>
        <w:rPr>
          <w:rFonts w:hint="eastAsia"/>
        </w:rPr>
        <w:t>设置钻杆</w:t>
      </w:r>
    </w:p>
    <w:p w14:paraId="3963F283" w14:textId="4AF470B7" w:rsidR="00426523" w:rsidRDefault="00FB4A4F" w:rsidP="00BB22CE">
      <w:r>
        <w:rPr>
          <w:rFonts w:hint="eastAsia"/>
        </w:rPr>
        <w:t>（16#150</w:t>
      </w:r>
      <w:r w:rsidR="007C19C7">
        <w:rPr>
          <w:rFonts w:hint="eastAsia"/>
        </w:rPr>
        <w:t>，B</w:t>
      </w:r>
      <w:r w:rsidR="007C19C7">
        <w:t>0,7,B1,2,B</w:t>
      </w:r>
      <w:r w:rsidR="007C19C7">
        <w:rPr>
          <w:rFonts w:hint="eastAsia"/>
        </w:rPr>
        <w:t>2</w:t>
      </w:r>
      <w:r w:rsidR="007C19C7">
        <w:t>,</w:t>
      </w:r>
      <w:r w:rsidR="007C19C7">
        <w:rPr>
          <w:rFonts w:hint="eastAsia"/>
        </w:rPr>
        <w:t>输入指梁号，B3，输入的钻杆数目</w:t>
      </w:r>
      <w:r>
        <w:rPr>
          <w:rFonts w:hint="eastAsia"/>
        </w:rPr>
        <w:t>）</w:t>
      </w:r>
      <w:r w:rsidR="005260C9">
        <w:rPr>
          <w:rFonts w:hint="eastAsia"/>
        </w:rPr>
        <w:t>设置钻杆数量</w:t>
      </w:r>
    </w:p>
    <w:p w14:paraId="1E94E670" w14:textId="515914E1" w:rsidR="00C85AE2" w:rsidRDefault="00C85AE2" w:rsidP="00BB22CE"/>
    <w:p w14:paraId="6182CC6F" w14:textId="6104F6E3" w:rsidR="00C85AE2" w:rsidRPr="002556EB" w:rsidRDefault="009F473F" w:rsidP="0099593D">
      <w:pPr>
        <w:jc w:val="center"/>
        <w:rPr>
          <w:rFonts w:ascii="黑体" w:eastAsia="黑体" w:hAnsi="黑体"/>
          <w:sz w:val="28"/>
          <w:szCs w:val="28"/>
        </w:rPr>
      </w:pPr>
      <w:r w:rsidRPr="002556EB">
        <w:rPr>
          <w:rFonts w:ascii="黑体" w:eastAsia="黑体" w:hAnsi="黑体" w:hint="eastAsia"/>
          <w:sz w:val="28"/>
          <w:szCs w:val="28"/>
        </w:rPr>
        <w:t>安全设置</w:t>
      </w:r>
    </w:p>
    <w:p w14:paraId="1680545C" w14:textId="77777777" w:rsidR="006A40A8" w:rsidRDefault="006A40A8" w:rsidP="00BB22CE"/>
    <w:p w14:paraId="65F2B772" w14:textId="77777777" w:rsidR="00DB1D7A" w:rsidRDefault="00DB1D7A" w:rsidP="00DB1D7A">
      <w:r>
        <w:rPr>
          <w:rFonts w:hint="eastAsia"/>
        </w:rPr>
        <w:t>操作模式：（16#102，B0）</w:t>
      </w:r>
      <w:r w:rsidRPr="0093121F">
        <w:rPr>
          <w:rFonts w:hint="eastAsia"/>
        </w:rPr>
        <w:t>操作模式（</w:t>
      </w:r>
      <w:r w:rsidRPr="0093121F">
        <w:t>1.急停2.调试模式3.回零</w:t>
      </w:r>
      <w:proofErr w:type="gramStart"/>
      <w:r w:rsidRPr="0093121F">
        <w:t>4</w:t>
      </w:r>
      <w:proofErr w:type="gramEnd"/>
      <w:r w:rsidRPr="0093121F">
        <w:t>.手动5.自动6.回收7.运输8.实验9.补偿模式）</w:t>
      </w:r>
    </w:p>
    <w:p w14:paraId="2B74793E" w14:textId="77777777" w:rsidR="00DB1D7A" w:rsidRDefault="00DB1D7A" w:rsidP="00DB1D7A">
      <w:r>
        <w:rPr>
          <w:rFonts w:hint="eastAsia"/>
        </w:rPr>
        <w:t>工作模式：（16#102，B1）</w:t>
      </w:r>
      <w:r w:rsidRPr="000B1788">
        <w:rPr>
          <w:rFonts w:hint="eastAsia"/>
        </w:rPr>
        <w:t>工作模式（</w:t>
      </w:r>
      <w:r w:rsidRPr="000B1788">
        <w:t>1：送杆，2：排杆）</w:t>
      </w:r>
    </w:p>
    <w:p w14:paraId="3C13F64C" w14:textId="3386DA08" w:rsidR="00042E59" w:rsidRDefault="00042E59" w:rsidP="00042E59">
      <w:r>
        <w:rPr>
          <w:rFonts w:hint="eastAsia"/>
        </w:rPr>
        <w:t>回转：(</w:t>
      </w:r>
      <w:r>
        <w:t>16#</w:t>
      </w:r>
      <w:proofErr w:type="gramStart"/>
      <w:r>
        <w:t>101,B</w:t>
      </w:r>
      <w:proofErr w:type="gramEnd"/>
      <w:r>
        <w:t>4) LSB 1 deg</w:t>
      </w:r>
    </w:p>
    <w:p w14:paraId="57673C32" w14:textId="77777777" w:rsidR="00841A46" w:rsidRDefault="00841A46" w:rsidP="00042E59"/>
    <w:p w14:paraId="7C92CB3B" w14:textId="7C99B322" w:rsidR="00644977" w:rsidRDefault="00644977" w:rsidP="00BB22CE">
      <w:r>
        <w:rPr>
          <w:rFonts w:hint="eastAsia"/>
        </w:rPr>
        <w:t>井口手指打开使能：</w:t>
      </w:r>
      <w:r w:rsidR="00862B70">
        <w:rPr>
          <w:rFonts w:hint="eastAsia"/>
        </w:rPr>
        <w:t>（131，</w:t>
      </w:r>
      <w:r w:rsidR="008E2B6A">
        <w:rPr>
          <w:rFonts w:hint="eastAsia"/>
        </w:rPr>
        <w:t>b</w:t>
      </w:r>
      <w:r w:rsidR="00104E0E">
        <w:t>2:</w:t>
      </w:r>
      <w:r w:rsidR="00104E0E">
        <w:rPr>
          <w:rFonts w:hint="eastAsia"/>
        </w:rPr>
        <w:t>手指打开使能（true：允许）</w:t>
      </w:r>
      <w:r w:rsidR="00862B70">
        <w:rPr>
          <w:rFonts w:hint="eastAsia"/>
        </w:rPr>
        <w:t>）</w:t>
      </w:r>
    </w:p>
    <w:p w14:paraId="6CD6DBCA" w14:textId="5173164D" w:rsidR="00997D3B" w:rsidRDefault="00644977" w:rsidP="00997D3B">
      <w:r>
        <w:rPr>
          <w:rFonts w:hint="eastAsia"/>
        </w:rPr>
        <w:lastRenderedPageBreak/>
        <w:t>井口手臂缩回使能：</w:t>
      </w:r>
      <w:r w:rsidR="00997D3B">
        <w:rPr>
          <w:rFonts w:hint="eastAsia"/>
        </w:rPr>
        <w:t>（131，b</w:t>
      </w:r>
      <w:r w:rsidR="00EC521C">
        <w:rPr>
          <w:rFonts w:hint="eastAsia"/>
        </w:rPr>
        <w:t>3</w:t>
      </w:r>
      <w:r w:rsidR="00997D3B">
        <w:t>:</w:t>
      </w:r>
      <w:r w:rsidR="00FC477A">
        <w:rPr>
          <w:rFonts w:hint="eastAsia"/>
        </w:rPr>
        <w:t>机械</w:t>
      </w:r>
      <w:r w:rsidR="004122B8">
        <w:rPr>
          <w:rFonts w:hint="eastAsia"/>
        </w:rPr>
        <w:t>手手臂伸缩使能</w:t>
      </w:r>
      <w:r w:rsidR="00997D3B">
        <w:rPr>
          <w:rFonts w:hint="eastAsia"/>
        </w:rPr>
        <w:t>）</w:t>
      </w:r>
    </w:p>
    <w:p w14:paraId="1C93CAE4" w14:textId="72421970" w:rsidR="00644977" w:rsidRPr="00997D3B" w:rsidRDefault="00644977" w:rsidP="00BB22CE"/>
    <w:p w14:paraId="1E90A147" w14:textId="59CA9097" w:rsidR="00644977" w:rsidRDefault="00644977" w:rsidP="00BB22CE">
      <w:r>
        <w:rPr>
          <w:rFonts w:hint="eastAsia"/>
        </w:rPr>
        <w:t>靠近井口运动使能：</w:t>
      </w:r>
      <w:r w:rsidR="007D729E">
        <w:rPr>
          <w:rFonts w:hint="eastAsia"/>
        </w:rPr>
        <w:t>（131，b4</w:t>
      </w:r>
      <w:r w:rsidR="007D729E">
        <w:t>:</w:t>
      </w:r>
      <w:r w:rsidR="007D729E">
        <w:rPr>
          <w:rFonts w:hint="eastAsia"/>
        </w:rPr>
        <w:t>机械手往井口运动使能）</w:t>
      </w:r>
    </w:p>
    <w:p w14:paraId="3E936DB3" w14:textId="5703F45F" w:rsidR="002B6D4C" w:rsidRDefault="002B6D4C" w:rsidP="00BB22CE"/>
    <w:p w14:paraId="4DC2C7D6" w14:textId="77777777" w:rsidR="00FC5144" w:rsidRDefault="00FC5144" w:rsidP="00BB22CE"/>
    <w:p w14:paraId="3DDED0D6" w14:textId="3BE3A8F8" w:rsidR="00B37026" w:rsidRDefault="000B476A" w:rsidP="00BB22CE">
      <w:r>
        <w:rPr>
          <w:rFonts w:hint="eastAsia"/>
        </w:rPr>
        <w:t>机械手大钩互锁</w:t>
      </w:r>
      <w:r w:rsidR="00B37026">
        <w:rPr>
          <w:rFonts w:hint="eastAsia"/>
        </w:rPr>
        <w:t>：</w:t>
      </w:r>
    </w:p>
    <w:p w14:paraId="1E6793DC" w14:textId="77777777" w:rsidR="00FC5144" w:rsidRPr="00FC5144" w:rsidRDefault="00FC5144" w:rsidP="00FC5144">
      <w:pPr>
        <w:rPr>
          <w:highlight w:val="yellow"/>
        </w:rPr>
      </w:pPr>
      <w:r w:rsidRPr="00FC5144">
        <w:rPr>
          <w:rFonts w:hint="eastAsia"/>
          <w:highlight w:val="yellow"/>
        </w:rPr>
        <w:t>（16#150，B</w:t>
      </w:r>
      <w:r w:rsidRPr="00FC5144">
        <w:rPr>
          <w:highlight w:val="yellow"/>
        </w:rPr>
        <w:t>0,21,B1,5,B2,1</w:t>
      </w:r>
      <w:r w:rsidRPr="00FC5144">
        <w:rPr>
          <w:rFonts w:hint="eastAsia"/>
          <w:highlight w:val="yellow"/>
        </w:rPr>
        <w:t>）机械手与大钩互锁解除</w:t>
      </w:r>
    </w:p>
    <w:p w14:paraId="06A01699" w14:textId="77777777" w:rsidR="00FC5144" w:rsidRDefault="00FC5144" w:rsidP="00FC5144">
      <w:r w:rsidRPr="00FC5144">
        <w:rPr>
          <w:rFonts w:hint="eastAsia"/>
          <w:highlight w:val="yellow"/>
        </w:rPr>
        <w:t>（16#150，B</w:t>
      </w:r>
      <w:r w:rsidRPr="00FC5144">
        <w:rPr>
          <w:highlight w:val="yellow"/>
        </w:rPr>
        <w:t>0,21,B1,5,B2,</w:t>
      </w:r>
      <w:r w:rsidRPr="00FC5144">
        <w:rPr>
          <w:rFonts w:hint="eastAsia"/>
          <w:highlight w:val="yellow"/>
        </w:rPr>
        <w:t>2）机械手与大钩互锁设置</w:t>
      </w:r>
    </w:p>
    <w:p w14:paraId="27D5F562" w14:textId="77777777" w:rsidR="005E3DEF" w:rsidRPr="00FC5144" w:rsidRDefault="005E3DEF" w:rsidP="00BB22CE"/>
    <w:p w14:paraId="158EE53B" w14:textId="268E46F1" w:rsidR="00B37026" w:rsidRDefault="00B37026" w:rsidP="00BB22CE">
      <w:r>
        <w:rPr>
          <w:rFonts w:hint="eastAsia"/>
        </w:rPr>
        <w:t>机械手顶驱互锁：</w:t>
      </w:r>
    </w:p>
    <w:p w14:paraId="6933D3C1" w14:textId="77777777" w:rsidR="00347A3A" w:rsidRPr="00347A3A" w:rsidRDefault="00347A3A" w:rsidP="00347A3A">
      <w:pPr>
        <w:rPr>
          <w:highlight w:val="yellow"/>
        </w:rPr>
      </w:pPr>
      <w:r w:rsidRPr="00347A3A">
        <w:rPr>
          <w:rFonts w:hint="eastAsia"/>
          <w:highlight w:val="yellow"/>
        </w:rPr>
        <w:t>（16#150，B</w:t>
      </w:r>
      <w:r w:rsidRPr="00347A3A">
        <w:rPr>
          <w:highlight w:val="yellow"/>
        </w:rPr>
        <w:t>0,21,B1,</w:t>
      </w:r>
      <w:r w:rsidRPr="00347A3A">
        <w:rPr>
          <w:rFonts w:hint="eastAsia"/>
          <w:highlight w:val="yellow"/>
        </w:rPr>
        <w:t>6</w:t>
      </w:r>
      <w:r w:rsidRPr="00347A3A">
        <w:rPr>
          <w:highlight w:val="yellow"/>
        </w:rPr>
        <w:t>,B2,1</w:t>
      </w:r>
      <w:r w:rsidRPr="00347A3A">
        <w:rPr>
          <w:rFonts w:hint="eastAsia"/>
          <w:highlight w:val="yellow"/>
        </w:rPr>
        <w:t>）机械手与顶驱互锁解除</w:t>
      </w:r>
    </w:p>
    <w:p w14:paraId="044F8708" w14:textId="77777777" w:rsidR="00347A3A" w:rsidRDefault="00347A3A" w:rsidP="00347A3A">
      <w:r w:rsidRPr="00347A3A">
        <w:rPr>
          <w:rFonts w:hint="eastAsia"/>
          <w:highlight w:val="yellow"/>
        </w:rPr>
        <w:t>（16#150，B</w:t>
      </w:r>
      <w:r w:rsidRPr="00347A3A">
        <w:rPr>
          <w:highlight w:val="yellow"/>
        </w:rPr>
        <w:t>0,21,B1,</w:t>
      </w:r>
      <w:r w:rsidRPr="00347A3A">
        <w:rPr>
          <w:rFonts w:hint="eastAsia"/>
          <w:highlight w:val="yellow"/>
        </w:rPr>
        <w:t>6</w:t>
      </w:r>
      <w:r w:rsidRPr="00347A3A">
        <w:rPr>
          <w:highlight w:val="yellow"/>
        </w:rPr>
        <w:t>,B2,</w:t>
      </w:r>
      <w:r w:rsidRPr="00347A3A">
        <w:rPr>
          <w:rFonts w:hint="eastAsia"/>
          <w:highlight w:val="yellow"/>
        </w:rPr>
        <w:t>2）机械手与顶驱互锁设置</w:t>
      </w:r>
    </w:p>
    <w:p w14:paraId="3B444253" w14:textId="77777777" w:rsidR="00524015" w:rsidRPr="00347A3A" w:rsidRDefault="00524015" w:rsidP="00BB22CE"/>
    <w:p w14:paraId="50645490" w14:textId="5121AFBF" w:rsidR="00B37026" w:rsidRDefault="00B37026" w:rsidP="00BB22CE">
      <w:r>
        <w:rPr>
          <w:rFonts w:hint="eastAsia"/>
        </w:rPr>
        <w:t>指梁锁打开确认：</w:t>
      </w:r>
    </w:p>
    <w:p w14:paraId="14600A6E" w14:textId="3D00CE2C" w:rsidR="00CF7922" w:rsidRDefault="00186907" w:rsidP="00BB22CE">
      <w:r>
        <w:rPr>
          <w:rFonts w:hint="eastAsia"/>
        </w:rPr>
        <w:t>（16#150，B0</w:t>
      </w:r>
      <w:r w:rsidR="00EA27B2">
        <w:rPr>
          <w:rFonts w:hint="eastAsia"/>
        </w:rPr>
        <w:t>,</w:t>
      </w:r>
      <w:r w:rsidR="00EA27B2">
        <w:t>21,B1,1</w:t>
      </w:r>
      <w:r w:rsidR="00B74CE2">
        <w:t>,B2,1</w:t>
      </w:r>
      <w:r>
        <w:rPr>
          <w:rFonts w:hint="eastAsia"/>
        </w:rPr>
        <w:t>）</w:t>
      </w:r>
      <w:r w:rsidR="00EA27B2">
        <w:rPr>
          <w:rFonts w:hint="eastAsia"/>
        </w:rPr>
        <w:t>指梁锁打开确认解除</w:t>
      </w:r>
    </w:p>
    <w:p w14:paraId="0A1F8FDA" w14:textId="5A50E768" w:rsidR="00EA27B2" w:rsidRDefault="00EA27B2" w:rsidP="00EA27B2">
      <w:r>
        <w:rPr>
          <w:rFonts w:hint="eastAsia"/>
        </w:rPr>
        <w:t>（16#150，B0,</w:t>
      </w:r>
      <w:r>
        <w:t>21,B1,</w:t>
      </w:r>
      <w:r w:rsidR="00B74CE2">
        <w:rPr>
          <w:rFonts w:hint="eastAsia"/>
        </w:rPr>
        <w:t>1</w:t>
      </w:r>
      <w:r w:rsidR="00B74CE2">
        <w:t>,B2,2</w:t>
      </w:r>
      <w:r>
        <w:rPr>
          <w:rFonts w:hint="eastAsia"/>
        </w:rPr>
        <w:t>）指梁锁打开确认设置</w:t>
      </w:r>
    </w:p>
    <w:p w14:paraId="2AC1BBA5" w14:textId="77777777" w:rsidR="0071640F" w:rsidRDefault="0071640F" w:rsidP="00BB22CE"/>
    <w:p w14:paraId="1A8B0BC0" w14:textId="734BD3FA" w:rsidR="00B37026" w:rsidRDefault="00B37026" w:rsidP="00BB22CE">
      <w:r>
        <w:rPr>
          <w:rFonts w:hint="eastAsia"/>
        </w:rPr>
        <w:t>伺服电机过载限制：</w:t>
      </w:r>
    </w:p>
    <w:p w14:paraId="071C6E82" w14:textId="058B4CDF" w:rsidR="005B7A8A" w:rsidRDefault="005B7A8A" w:rsidP="005B7A8A">
      <w:r>
        <w:rPr>
          <w:rFonts w:hint="eastAsia"/>
        </w:rPr>
        <w:t>（16#150，B0,</w:t>
      </w:r>
      <w:r>
        <w:t>21,B1,</w:t>
      </w:r>
      <w:r w:rsidR="00B647B8">
        <w:rPr>
          <w:rFonts w:hint="eastAsia"/>
        </w:rPr>
        <w:t>3</w:t>
      </w:r>
      <w:r>
        <w:t>,B2,1</w:t>
      </w:r>
      <w:r>
        <w:rPr>
          <w:rFonts w:hint="eastAsia"/>
        </w:rPr>
        <w:t>）</w:t>
      </w:r>
      <w:r w:rsidR="00121E14">
        <w:rPr>
          <w:rFonts w:hint="eastAsia"/>
        </w:rPr>
        <w:t>伺服电机过载限制</w:t>
      </w:r>
      <w:r>
        <w:rPr>
          <w:rFonts w:hint="eastAsia"/>
        </w:rPr>
        <w:t>解除</w:t>
      </w:r>
    </w:p>
    <w:p w14:paraId="68C83722" w14:textId="37848DF5" w:rsidR="005B7A8A" w:rsidRDefault="005B7A8A" w:rsidP="005B7A8A">
      <w:r>
        <w:rPr>
          <w:rFonts w:hint="eastAsia"/>
        </w:rPr>
        <w:t>（16#150，B0,</w:t>
      </w:r>
      <w:r>
        <w:t>21,B1,</w:t>
      </w:r>
      <w:r w:rsidR="00B647B8">
        <w:rPr>
          <w:rFonts w:hint="eastAsia"/>
        </w:rPr>
        <w:t>3</w:t>
      </w:r>
      <w:r>
        <w:t>,B2,2</w:t>
      </w:r>
      <w:r>
        <w:rPr>
          <w:rFonts w:hint="eastAsia"/>
        </w:rPr>
        <w:t>）</w:t>
      </w:r>
      <w:r w:rsidR="002745CB">
        <w:rPr>
          <w:rFonts w:hint="eastAsia"/>
        </w:rPr>
        <w:t>伺服电机过载限制</w:t>
      </w:r>
      <w:r>
        <w:rPr>
          <w:rFonts w:hint="eastAsia"/>
        </w:rPr>
        <w:t>设置</w:t>
      </w:r>
    </w:p>
    <w:p w14:paraId="33F56B95" w14:textId="77777777" w:rsidR="005501FA" w:rsidRDefault="005501FA" w:rsidP="00BB22CE"/>
    <w:p w14:paraId="087EA1E3" w14:textId="72B85DF6" w:rsidR="00B37026" w:rsidRDefault="00202F96" w:rsidP="00BB22CE">
      <w:r>
        <w:rPr>
          <w:rFonts w:hint="eastAsia"/>
        </w:rPr>
        <w:t>机械手挡绳互锁：</w:t>
      </w:r>
    </w:p>
    <w:p w14:paraId="3FD896F4" w14:textId="71FEAA19" w:rsidR="00B14CEF" w:rsidRDefault="00B14CEF" w:rsidP="00B14CEF">
      <w:r>
        <w:rPr>
          <w:rFonts w:hint="eastAsia"/>
        </w:rPr>
        <w:t>（16#150，B0,</w:t>
      </w:r>
      <w:r>
        <w:t>21,B1,</w:t>
      </w:r>
      <w:r w:rsidR="002B71BA">
        <w:rPr>
          <w:rFonts w:hint="eastAsia"/>
        </w:rPr>
        <w:t>4</w:t>
      </w:r>
      <w:r>
        <w:t>,B2,1</w:t>
      </w:r>
      <w:r>
        <w:rPr>
          <w:rFonts w:hint="eastAsia"/>
        </w:rPr>
        <w:t>）</w:t>
      </w:r>
      <w:r w:rsidR="002B71BA">
        <w:rPr>
          <w:rFonts w:hint="eastAsia"/>
        </w:rPr>
        <w:t>机械手</w:t>
      </w:r>
      <w:proofErr w:type="gramStart"/>
      <w:r w:rsidR="004118DE">
        <w:rPr>
          <w:rFonts w:hint="eastAsia"/>
        </w:rPr>
        <w:t>与</w:t>
      </w:r>
      <w:r w:rsidR="002B71BA">
        <w:rPr>
          <w:rFonts w:hint="eastAsia"/>
        </w:rPr>
        <w:t>挡绳</w:t>
      </w:r>
      <w:proofErr w:type="gramEnd"/>
      <w:r w:rsidR="002B71BA">
        <w:rPr>
          <w:rFonts w:hint="eastAsia"/>
        </w:rPr>
        <w:t>互锁</w:t>
      </w:r>
      <w:r>
        <w:rPr>
          <w:rFonts w:hint="eastAsia"/>
        </w:rPr>
        <w:t>解除</w:t>
      </w:r>
    </w:p>
    <w:p w14:paraId="7323E422" w14:textId="42D1DF17" w:rsidR="00B14CEF" w:rsidRDefault="00B14CEF" w:rsidP="00B14CEF">
      <w:r>
        <w:rPr>
          <w:rFonts w:hint="eastAsia"/>
        </w:rPr>
        <w:t>（16#150，B0,</w:t>
      </w:r>
      <w:r>
        <w:t>21,B1,</w:t>
      </w:r>
      <w:r w:rsidR="002B71BA">
        <w:rPr>
          <w:rFonts w:hint="eastAsia"/>
        </w:rPr>
        <w:t>4</w:t>
      </w:r>
      <w:r>
        <w:t>,B2,2</w:t>
      </w:r>
      <w:r>
        <w:rPr>
          <w:rFonts w:hint="eastAsia"/>
        </w:rPr>
        <w:t>）</w:t>
      </w:r>
      <w:r w:rsidR="003F6027">
        <w:rPr>
          <w:rFonts w:hint="eastAsia"/>
        </w:rPr>
        <w:t>机械手</w:t>
      </w:r>
      <w:proofErr w:type="gramStart"/>
      <w:r w:rsidR="004118DE">
        <w:rPr>
          <w:rFonts w:hint="eastAsia"/>
        </w:rPr>
        <w:t>与</w:t>
      </w:r>
      <w:r w:rsidR="003F6027">
        <w:rPr>
          <w:rFonts w:hint="eastAsia"/>
        </w:rPr>
        <w:t>挡绳</w:t>
      </w:r>
      <w:proofErr w:type="gramEnd"/>
      <w:r w:rsidR="003F6027">
        <w:rPr>
          <w:rFonts w:hint="eastAsia"/>
        </w:rPr>
        <w:t>互锁</w:t>
      </w:r>
      <w:r>
        <w:rPr>
          <w:rFonts w:hint="eastAsia"/>
        </w:rPr>
        <w:t>设置</w:t>
      </w:r>
    </w:p>
    <w:p w14:paraId="11AB2005" w14:textId="77777777" w:rsidR="00610953" w:rsidRDefault="00610953" w:rsidP="00BB22CE"/>
    <w:p w14:paraId="7103FF11" w14:textId="24E274EE" w:rsidR="00202F96" w:rsidRDefault="00202F96" w:rsidP="00BB22CE">
      <w:r>
        <w:rPr>
          <w:rFonts w:hint="eastAsia"/>
        </w:rPr>
        <w:t>吊卡关门信号屏蔽：</w:t>
      </w:r>
    </w:p>
    <w:p w14:paraId="65CE5770" w14:textId="0DFEA152" w:rsidR="009927E9" w:rsidRDefault="009927E9" w:rsidP="009927E9">
      <w:r>
        <w:rPr>
          <w:rFonts w:hint="eastAsia"/>
        </w:rPr>
        <w:t>（16#150，B0,</w:t>
      </w:r>
      <w:r>
        <w:t>21,B1,</w:t>
      </w:r>
      <w:r w:rsidR="008C7DAF">
        <w:rPr>
          <w:rFonts w:hint="eastAsia"/>
        </w:rPr>
        <w:t>7</w:t>
      </w:r>
      <w:r>
        <w:t>,B2,1</w:t>
      </w:r>
      <w:r>
        <w:rPr>
          <w:rFonts w:hint="eastAsia"/>
        </w:rPr>
        <w:t>）</w:t>
      </w:r>
      <w:r w:rsidR="00D673D2">
        <w:rPr>
          <w:rFonts w:hint="eastAsia"/>
        </w:rPr>
        <w:t>吊卡关门信号屏蔽</w:t>
      </w:r>
    </w:p>
    <w:p w14:paraId="37FD5F78" w14:textId="1C7DBE3F" w:rsidR="009927E9" w:rsidRDefault="009927E9" w:rsidP="009927E9">
      <w:r>
        <w:rPr>
          <w:rFonts w:hint="eastAsia"/>
        </w:rPr>
        <w:t>（16#150，B0,</w:t>
      </w:r>
      <w:r>
        <w:t>21,B1,</w:t>
      </w:r>
      <w:r w:rsidR="008C7DAF">
        <w:rPr>
          <w:rFonts w:hint="eastAsia"/>
        </w:rPr>
        <w:t>7</w:t>
      </w:r>
      <w:r>
        <w:t>,B2,2</w:t>
      </w:r>
      <w:r>
        <w:rPr>
          <w:rFonts w:hint="eastAsia"/>
        </w:rPr>
        <w:t>）</w:t>
      </w:r>
      <w:r w:rsidR="00A625FA">
        <w:rPr>
          <w:rFonts w:hint="eastAsia"/>
        </w:rPr>
        <w:t>吊卡关门信号</w:t>
      </w:r>
      <w:r w:rsidR="001D7FEE">
        <w:rPr>
          <w:rFonts w:hint="eastAsia"/>
        </w:rPr>
        <w:t>开启</w:t>
      </w:r>
    </w:p>
    <w:p w14:paraId="2CDE922C" w14:textId="77777777" w:rsidR="00EC48F5" w:rsidRDefault="00EC48F5" w:rsidP="00BB22CE"/>
    <w:p w14:paraId="435C406B" w14:textId="340B8D8E" w:rsidR="00202F96" w:rsidRDefault="00202F96" w:rsidP="00BB22CE">
      <w:r>
        <w:rPr>
          <w:rFonts w:hint="eastAsia"/>
        </w:rPr>
        <w:t>机械手检修模式：</w:t>
      </w:r>
    </w:p>
    <w:p w14:paraId="746F7196" w14:textId="2FBC7311" w:rsidR="005A3F44" w:rsidRDefault="005A3F44" w:rsidP="005A3F44">
      <w:r>
        <w:rPr>
          <w:rFonts w:hint="eastAsia"/>
        </w:rPr>
        <w:t>（16#150，B0,</w:t>
      </w:r>
      <w:r>
        <w:t>21,B1,</w:t>
      </w:r>
      <w:r w:rsidR="00833C2E">
        <w:rPr>
          <w:rFonts w:hint="eastAsia"/>
        </w:rPr>
        <w:t>8</w:t>
      </w:r>
      <w:r>
        <w:t>,B2,1</w:t>
      </w:r>
      <w:r>
        <w:rPr>
          <w:rFonts w:hint="eastAsia"/>
        </w:rPr>
        <w:t>）</w:t>
      </w:r>
      <w:r w:rsidR="00B2172F">
        <w:rPr>
          <w:rFonts w:hint="eastAsia"/>
        </w:rPr>
        <w:t>启用机械手检修模式</w:t>
      </w:r>
    </w:p>
    <w:p w14:paraId="726577CF" w14:textId="1965E6F0" w:rsidR="005A3F44" w:rsidRDefault="005A3F44" w:rsidP="005A3F44">
      <w:r>
        <w:rPr>
          <w:rFonts w:hint="eastAsia"/>
        </w:rPr>
        <w:t>（16#150，B0,</w:t>
      </w:r>
      <w:r>
        <w:t>21,B1,</w:t>
      </w:r>
      <w:r w:rsidR="00833C2E">
        <w:rPr>
          <w:rFonts w:hint="eastAsia"/>
        </w:rPr>
        <w:t>8</w:t>
      </w:r>
      <w:r>
        <w:t>,B2,2</w:t>
      </w:r>
      <w:r>
        <w:rPr>
          <w:rFonts w:hint="eastAsia"/>
        </w:rPr>
        <w:t>）</w:t>
      </w:r>
      <w:r w:rsidR="001A57AC">
        <w:rPr>
          <w:rFonts w:hint="eastAsia"/>
        </w:rPr>
        <w:t>取消机械手检修模式</w:t>
      </w:r>
    </w:p>
    <w:p w14:paraId="72882812" w14:textId="77777777" w:rsidR="004B0AB7" w:rsidRDefault="004B0AB7" w:rsidP="00BB22CE"/>
    <w:p w14:paraId="18E2F54F" w14:textId="55E9A074" w:rsidR="007369F7" w:rsidRDefault="007369F7" w:rsidP="00BB22CE"/>
    <w:p w14:paraId="7EBD6A4A" w14:textId="0524B2E9" w:rsidR="007369F7" w:rsidRDefault="007369F7" w:rsidP="00BB22CE">
      <w:r>
        <w:rPr>
          <w:rFonts w:hint="eastAsia"/>
        </w:rPr>
        <w:t>机械手大钩互锁角度</w:t>
      </w:r>
    </w:p>
    <w:p w14:paraId="6BF0487E" w14:textId="6ED6F1C2" w:rsidR="00CE12D4" w:rsidRDefault="0045608F" w:rsidP="00BB22CE">
      <w:r>
        <w:rPr>
          <w:rFonts w:hint="eastAsia"/>
        </w:rPr>
        <w:t>文本框</w:t>
      </w:r>
      <w:r w:rsidR="00CE12D4">
        <w:rPr>
          <w:rFonts w:hint="eastAsia"/>
        </w:rPr>
        <w:t>（153</w:t>
      </w:r>
      <w:r w:rsidR="00821F5C">
        <w:rPr>
          <w:rFonts w:hint="eastAsia"/>
        </w:rPr>
        <w:t>，机械手与大钩互锁角度</w:t>
      </w:r>
      <w:r w:rsidR="00CE12D4">
        <w:rPr>
          <w:rFonts w:hint="eastAsia"/>
        </w:rPr>
        <w:t>）</w:t>
      </w:r>
    </w:p>
    <w:p w14:paraId="7CD1DEF6" w14:textId="6B05B354" w:rsidR="00E37815" w:rsidRPr="0045608F" w:rsidRDefault="0045608F" w:rsidP="00BB22CE">
      <w:r>
        <w:rPr>
          <w:rFonts w:hint="eastAsia"/>
        </w:rPr>
        <w:t>文本框（）</w:t>
      </w:r>
    </w:p>
    <w:p w14:paraId="0C3D21BF" w14:textId="6E7C4DB5" w:rsidR="00CE12D4" w:rsidRDefault="00E85D37" w:rsidP="00BB22CE">
      <w:r>
        <w:rPr>
          <w:rFonts w:hint="eastAsia"/>
        </w:rPr>
        <w:t>设置</w:t>
      </w:r>
    </w:p>
    <w:p w14:paraId="24ABF9FC" w14:textId="20A7EA85" w:rsidR="00C56AC0" w:rsidRDefault="00C56AC0" w:rsidP="00C56AC0">
      <w:r>
        <w:rPr>
          <w:rFonts w:hint="eastAsia"/>
        </w:rPr>
        <w:t>（16#150，B</w:t>
      </w:r>
      <w:r>
        <w:t>0,21,B</w:t>
      </w:r>
      <w:r w:rsidR="00EE245B">
        <w:rPr>
          <w:rFonts w:hint="eastAsia"/>
        </w:rPr>
        <w:t>1</w:t>
      </w:r>
      <w:r>
        <w:t>,</w:t>
      </w:r>
      <w:r w:rsidR="00EE245B">
        <w:rPr>
          <w:rFonts w:hint="eastAsia"/>
        </w:rPr>
        <w:t>12</w:t>
      </w:r>
      <w:r>
        <w:t>,B2,</w:t>
      </w:r>
      <w:r w:rsidR="00EE245B">
        <w:rPr>
          <w:rFonts w:hint="eastAsia"/>
        </w:rPr>
        <w:t>输入的机械手与大钩互锁角度</w:t>
      </w:r>
      <w:r>
        <w:rPr>
          <w:rFonts w:hint="eastAsia"/>
        </w:rPr>
        <w:t>）</w:t>
      </w:r>
      <w:r w:rsidR="00EA320C">
        <w:rPr>
          <w:rFonts w:hint="eastAsia"/>
        </w:rPr>
        <w:t>机械手与大钩互锁设置</w:t>
      </w:r>
    </w:p>
    <w:p w14:paraId="06D7EB37" w14:textId="0FCEE967" w:rsidR="00E8037F" w:rsidRDefault="00E8037F" w:rsidP="00BB22CE"/>
    <w:p w14:paraId="0FDCC5CD" w14:textId="239CF17D" w:rsidR="00C471FE" w:rsidRDefault="00C471FE" w:rsidP="00BB22CE"/>
    <w:p w14:paraId="56E8FBBC" w14:textId="77777777" w:rsidR="00C471FE" w:rsidRPr="00C471FE" w:rsidRDefault="00C471FE" w:rsidP="00BB22CE"/>
    <w:p w14:paraId="400C44D6" w14:textId="77777777" w:rsidR="00E85D37" w:rsidRDefault="00E85D37" w:rsidP="00BB22CE"/>
    <w:p w14:paraId="296B6EF4" w14:textId="7E870460" w:rsidR="007369F7" w:rsidRDefault="007369F7" w:rsidP="00BB22CE">
      <w:r>
        <w:rPr>
          <w:rFonts w:hint="eastAsia"/>
        </w:rPr>
        <w:t>机械手顶驱互锁角度</w:t>
      </w:r>
    </w:p>
    <w:p w14:paraId="04A5834C" w14:textId="0C2EEE9B" w:rsidR="005B08FD" w:rsidRDefault="005B08FD" w:rsidP="005B08FD">
      <w:r>
        <w:rPr>
          <w:rFonts w:hint="eastAsia"/>
        </w:rPr>
        <w:lastRenderedPageBreak/>
        <w:t>文本框（15</w:t>
      </w:r>
      <w:r w:rsidR="00725F19">
        <w:rPr>
          <w:rFonts w:hint="eastAsia"/>
        </w:rPr>
        <w:t>4</w:t>
      </w:r>
      <w:r>
        <w:rPr>
          <w:rFonts w:hint="eastAsia"/>
        </w:rPr>
        <w:t>，机械手与</w:t>
      </w:r>
      <w:r w:rsidR="00725F19">
        <w:rPr>
          <w:rFonts w:hint="eastAsia"/>
        </w:rPr>
        <w:t>顶驱</w:t>
      </w:r>
      <w:r>
        <w:rPr>
          <w:rFonts w:hint="eastAsia"/>
        </w:rPr>
        <w:t>互锁角度）</w:t>
      </w:r>
    </w:p>
    <w:p w14:paraId="5CAA9B20" w14:textId="77777777" w:rsidR="005B08FD" w:rsidRPr="0045608F" w:rsidRDefault="005B08FD" w:rsidP="005B08FD">
      <w:r>
        <w:rPr>
          <w:rFonts w:hint="eastAsia"/>
        </w:rPr>
        <w:t>文本框（）</w:t>
      </w:r>
    </w:p>
    <w:p w14:paraId="1CBFC998" w14:textId="72284D11" w:rsidR="005B08FD" w:rsidRPr="000F1712" w:rsidRDefault="000F1712" w:rsidP="00BB22CE">
      <w:r>
        <w:rPr>
          <w:rFonts w:hint="eastAsia"/>
        </w:rPr>
        <w:t>设置</w:t>
      </w:r>
    </w:p>
    <w:p w14:paraId="211DB6AA" w14:textId="060F7D5C" w:rsidR="00D64867" w:rsidRDefault="00D64867" w:rsidP="00D64867">
      <w:r>
        <w:rPr>
          <w:rFonts w:hint="eastAsia"/>
        </w:rPr>
        <w:t>（16#150，B</w:t>
      </w:r>
      <w:r>
        <w:t>0,21,B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 w:rsidR="008978D9">
        <w:rPr>
          <w:rFonts w:hint="eastAsia"/>
        </w:rPr>
        <w:t>1</w:t>
      </w:r>
      <w:r>
        <w:t>,B2,</w:t>
      </w:r>
      <w:r>
        <w:rPr>
          <w:rFonts w:hint="eastAsia"/>
        </w:rPr>
        <w:t>输入的机械手与</w:t>
      </w:r>
      <w:r w:rsidR="008978D9">
        <w:rPr>
          <w:rFonts w:hint="eastAsia"/>
        </w:rPr>
        <w:t>顶驱</w:t>
      </w:r>
      <w:r>
        <w:rPr>
          <w:rFonts w:hint="eastAsia"/>
        </w:rPr>
        <w:t>互锁角度）机械手与</w:t>
      </w:r>
      <w:r w:rsidR="00B7692F">
        <w:rPr>
          <w:rFonts w:hint="eastAsia"/>
        </w:rPr>
        <w:t>顶驱</w:t>
      </w:r>
      <w:r>
        <w:rPr>
          <w:rFonts w:hint="eastAsia"/>
        </w:rPr>
        <w:t>互锁设置</w:t>
      </w:r>
    </w:p>
    <w:p w14:paraId="212AF07D" w14:textId="410C7292" w:rsidR="00D64867" w:rsidRDefault="00D64867" w:rsidP="00BB22CE"/>
    <w:p w14:paraId="15943058" w14:textId="710F699F" w:rsidR="00055EBD" w:rsidRDefault="00055EBD" w:rsidP="00BB22CE"/>
    <w:p w14:paraId="7753E7CD" w14:textId="77777777" w:rsidR="00055EBD" w:rsidRPr="00D64867" w:rsidRDefault="00055EBD" w:rsidP="00BB22CE"/>
    <w:p w14:paraId="0A9FA226" w14:textId="79077179" w:rsidR="007369F7" w:rsidRDefault="007369F7" w:rsidP="00BB22CE">
      <w:r>
        <w:rPr>
          <w:rFonts w:hint="eastAsia"/>
        </w:rPr>
        <w:t>大钩高度显示值</w:t>
      </w:r>
    </w:p>
    <w:p w14:paraId="1693FA9A" w14:textId="07D0AC96" w:rsidR="00616686" w:rsidRDefault="00616686" w:rsidP="00BB22CE">
      <w:r>
        <w:rPr>
          <w:rFonts w:hint="eastAsia"/>
        </w:rPr>
        <w:t>文本框</w:t>
      </w:r>
    </w:p>
    <w:p w14:paraId="37A807AD" w14:textId="77777777" w:rsidR="00E30105" w:rsidRPr="00CC2062" w:rsidRDefault="00E30105" w:rsidP="00E30105">
      <w:pPr>
        <w:rPr>
          <w:highlight w:val="yellow"/>
        </w:rPr>
      </w:pPr>
      <w:r w:rsidRPr="00CC2062">
        <w:rPr>
          <w:rFonts w:hint="eastAsia"/>
          <w:highlight w:val="yellow"/>
        </w:rPr>
        <w:t>大钩高度：(操作台发上位机156~159：大钩编码器实时值，小头模式</w:t>
      </w:r>
      <w:r w:rsidRPr="00CC2062">
        <w:rPr>
          <w:highlight w:val="yellow"/>
        </w:rPr>
        <w:t>)</w:t>
      </w:r>
      <w:r w:rsidRPr="00CC2062">
        <w:rPr>
          <w:rFonts w:hint="eastAsia"/>
          <w:highlight w:val="yellow"/>
        </w:rPr>
        <w:t xml:space="preserve"> ，直接显示整数值</w:t>
      </w:r>
    </w:p>
    <w:p w14:paraId="6B79B880" w14:textId="77777777" w:rsidR="00E30105" w:rsidRPr="00E30105" w:rsidRDefault="00E30105" w:rsidP="00BB22CE"/>
    <w:p w14:paraId="3EA5D45E" w14:textId="27ED67DE" w:rsidR="007369F7" w:rsidRDefault="007369F7" w:rsidP="00BB22CE">
      <w:r>
        <w:rPr>
          <w:rFonts w:hint="eastAsia"/>
        </w:rPr>
        <w:t>大钩高度标定值</w:t>
      </w:r>
    </w:p>
    <w:p w14:paraId="1C8A7FB5" w14:textId="1D41A414" w:rsidR="00427D0B" w:rsidRDefault="00616686" w:rsidP="00BB22CE">
      <w:r>
        <w:rPr>
          <w:rFonts w:hint="eastAsia"/>
        </w:rPr>
        <w:t>文本框</w:t>
      </w:r>
    </w:p>
    <w:p w14:paraId="0EEC7871" w14:textId="77777777" w:rsidR="002E2106" w:rsidRPr="00CC2062" w:rsidRDefault="002E2106" w:rsidP="002E2106">
      <w:pPr>
        <w:rPr>
          <w:highlight w:val="yellow"/>
        </w:rPr>
      </w:pPr>
      <w:r w:rsidRPr="00CC2062">
        <w:rPr>
          <w:rFonts w:hint="eastAsia"/>
          <w:highlight w:val="yellow"/>
        </w:rPr>
        <w:t>标定值：(操作台发上位机160~163：大钩编码器标定值，小头模式</w:t>
      </w:r>
      <w:r w:rsidRPr="00CC2062">
        <w:rPr>
          <w:highlight w:val="yellow"/>
        </w:rPr>
        <w:t xml:space="preserve">) </w:t>
      </w:r>
      <w:r w:rsidRPr="00CC2062">
        <w:rPr>
          <w:rFonts w:hint="eastAsia"/>
          <w:highlight w:val="yellow"/>
        </w:rPr>
        <w:t>，直接显示整数值</w:t>
      </w:r>
    </w:p>
    <w:p w14:paraId="7A4046E3" w14:textId="77777777" w:rsidR="002E2106" w:rsidRPr="002E2106" w:rsidRDefault="002E2106" w:rsidP="00BB22CE"/>
    <w:p w14:paraId="31F07404" w14:textId="6AAB42FC" w:rsidR="00616686" w:rsidRDefault="00616686" w:rsidP="00BB22CE">
      <w:r>
        <w:rPr>
          <w:rFonts w:hint="eastAsia"/>
        </w:rPr>
        <w:t>标定</w:t>
      </w:r>
    </w:p>
    <w:p w14:paraId="511FD8C9" w14:textId="77777777" w:rsidR="00240185" w:rsidRDefault="00240185" w:rsidP="00240185">
      <w:r w:rsidRPr="00CC2062">
        <w:rPr>
          <w:rFonts w:hint="eastAsia"/>
          <w:highlight w:val="yellow"/>
        </w:rPr>
        <w:t>标定状态：(操作台发上位机134，</w:t>
      </w:r>
      <w:r w:rsidRPr="00CC2062">
        <w:rPr>
          <w:highlight w:val="yellow"/>
        </w:rPr>
        <w:t>b4</w:t>
      </w:r>
      <w:r w:rsidRPr="00CC2062">
        <w:rPr>
          <w:rFonts w:hint="eastAsia"/>
          <w:highlight w:val="yellow"/>
        </w:rPr>
        <w:t>：大钩编码器标定状态（true：已标定）</w:t>
      </w:r>
      <w:r w:rsidRPr="00CC2062">
        <w:rPr>
          <w:highlight w:val="yellow"/>
        </w:rPr>
        <w:t xml:space="preserve">) </w:t>
      </w:r>
      <w:r w:rsidRPr="00CC2062">
        <w:rPr>
          <w:rFonts w:hint="eastAsia"/>
          <w:highlight w:val="yellow"/>
        </w:rPr>
        <w:t>，1表示已标定</w:t>
      </w:r>
    </w:p>
    <w:p w14:paraId="4735BA01" w14:textId="77777777" w:rsidR="00616686" w:rsidRPr="00240185" w:rsidRDefault="00616686" w:rsidP="00BB22CE"/>
    <w:p w14:paraId="745E628B" w14:textId="77777777" w:rsidR="00B37026" w:rsidRDefault="00B37026" w:rsidP="00BB22CE"/>
    <w:p w14:paraId="299B8722" w14:textId="65690758" w:rsidR="009F473F" w:rsidRDefault="003613D7" w:rsidP="00BB22CE">
      <w:r>
        <w:rPr>
          <w:rFonts w:hint="eastAsia"/>
        </w:rPr>
        <w:t>返回主页</w:t>
      </w:r>
    </w:p>
    <w:p w14:paraId="2D1A0B6B" w14:textId="12492ABC" w:rsidR="00C85AE2" w:rsidRDefault="00C85AE2" w:rsidP="00BB22CE"/>
    <w:p w14:paraId="1BF92F43" w14:textId="4196E353" w:rsidR="0028654A" w:rsidRDefault="0028654A" w:rsidP="00BB22CE"/>
    <w:p w14:paraId="549BB3A7" w14:textId="014EEBB5" w:rsidR="0028654A" w:rsidRPr="00D81847" w:rsidRDefault="00DF755B" w:rsidP="00D81847">
      <w:pPr>
        <w:jc w:val="center"/>
        <w:rPr>
          <w:rFonts w:ascii="黑体" w:eastAsia="黑体" w:hAnsi="黑体"/>
          <w:sz w:val="28"/>
          <w:szCs w:val="28"/>
        </w:rPr>
      </w:pPr>
      <w:r w:rsidRPr="00D81847">
        <w:rPr>
          <w:rFonts w:ascii="黑体" w:eastAsia="黑体" w:hAnsi="黑体" w:hint="eastAsia"/>
          <w:sz w:val="28"/>
          <w:szCs w:val="28"/>
        </w:rPr>
        <w:t>二层台IO查询</w:t>
      </w:r>
    </w:p>
    <w:p w14:paraId="4BB51D2D" w14:textId="13693203" w:rsidR="00CA20B5" w:rsidRDefault="00CA20B5" w:rsidP="00BB22CE"/>
    <w:p w14:paraId="45B04806" w14:textId="16C7EB18" w:rsidR="00E22776" w:rsidRDefault="00E22776" w:rsidP="00BB22CE"/>
    <w:p w14:paraId="0E92B430" w14:textId="1C3FE080" w:rsidR="00E22776" w:rsidRPr="00D81847" w:rsidRDefault="00E22776" w:rsidP="00D81847">
      <w:pPr>
        <w:jc w:val="center"/>
        <w:rPr>
          <w:rFonts w:ascii="黑体" w:eastAsia="黑体" w:hAnsi="黑体"/>
          <w:sz w:val="28"/>
          <w:szCs w:val="28"/>
        </w:rPr>
      </w:pPr>
      <w:r w:rsidRPr="00D81847">
        <w:rPr>
          <w:rFonts w:ascii="黑体" w:eastAsia="黑体" w:hAnsi="黑体" w:hint="eastAsia"/>
          <w:sz w:val="28"/>
          <w:szCs w:val="28"/>
        </w:rPr>
        <w:t>记录查询</w:t>
      </w:r>
    </w:p>
    <w:p w14:paraId="599445DF" w14:textId="0F980BE9" w:rsidR="00127E71" w:rsidRDefault="00127E71" w:rsidP="00BB22CE"/>
    <w:p w14:paraId="570DB492" w14:textId="43D53774" w:rsidR="00D81847" w:rsidRDefault="00D81847" w:rsidP="00BB22CE"/>
    <w:p w14:paraId="65BD44FD" w14:textId="77777777" w:rsidR="00D81847" w:rsidRDefault="00D81847" w:rsidP="00BB22CE"/>
    <w:p w14:paraId="21C56E7B" w14:textId="7F47A294" w:rsidR="00127E71" w:rsidRPr="00D81847" w:rsidRDefault="004C3AF2" w:rsidP="00D81847">
      <w:pPr>
        <w:jc w:val="center"/>
        <w:rPr>
          <w:rFonts w:ascii="黑体" w:eastAsia="黑体" w:hAnsi="黑体"/>
          <w:sz w:val="28"/>
          <w:szCs w:val="28"/>
        </w:rPr>
      </w:pPr>
      <w:r w:rsidRPr="00D81847">
        <w:rPr>
          <w:rFonts w:ascii="黑体" w:eastAsia="黑体" w:hAnsi="黑体" w:hint="eastAsia"/>
          <w:sz w:val="28"/>
          <w:szCs w:val="28"/>
        </w:rPr>
        <w:t>位置补偿</w:t>
      </w:r>
    </w:p>
    <w:p w14:paraId="22E95C63" w14:textId="20D333CA" w:rsidR="00CA20B5" w:rsidRDefault="00CA20B5" w:rsidP="00BB22CE"/>
    <w:p w14:paraId="0D5492B3" w14:textId="77777777" w:rsidR="00834979" w:rsidRDefault="00834979" w:rsidP="00834979">
      <w:r>
        <w:rPr>
          <w:rFonts w:hint="eastAsia"/>
        </w:rPr>
        <w:t>操作模式：（16#102，B0）</w:t>
      </w:r>
      <w:r w:rsidRPr="0093121F">
        <w:rPr>
          <w:rFonts w:hint="eastAsia"/>
        </w:rPr>
        <w:t>操作模式（</w:t>
      </w:r>
      <w:r w:rsidRPr="0093121F">
        <w:t>1.急停2.调试模式3.回零</w:t>
      </w:r>
      <w:proofErr w:type="gramStart"/>
      <w:r w:rsidRPr="0093121F">
        <w:t>4</w:t>
      </w:r>
      <w:proofErr w:type="gramEnd"/>
      <w:r w:rsidRPr="0093121F">
        <w:t>.手动5.自动6.回收7.运输8.实验9.补偿模式）</w:t>
      </w:r>
    </w:p>
    <w:p w14:paraId="256633A3" w14:textId="77777777" w:rsidR="00AF3CBB" w:rsidRDefault="00AF3CBB" w:rsidP="00AF3CBB">
      <w:r>
        <w:rPr>
          <w:rFonts w:hint="eastAsia"/>
        </w:rPr>
        <w:t>回转：(</w:t>
      </w:r>
      <w:r>
        <w:t>16#101,B4) LSB 1 deg</w:t>
      </w:r>
    </w:p>
    <w:p w14:paraId="61769B35" w14:textId="1E2D1D64" w:rsidR="001C61D3" w:rsidRDefault="001C61D3" w:rsidP="00BB22CE"/>
    <w:p w14:paraId="43CD56B3" w14:textId="0E777A06" w:rsidR="001C61D3" w:rsidRDefault="000F07A6" w:rsidP="00BB22CE">
      <w:r>
        <w:rPr>
          <w:rFonts w:hint="eastAsia"/>
        </w:rPr>
        <w:t>小车 补偿量</w:t>
      </w:r>
    </w:p>
    <w:p w14:paraId="1890F985" w14:textId="74913C01" w:rsidR="009915EB" w:rsidRDefault="009915EB" w:rsidP="009915EB">
      <w:r>
        <w:rPr>
          <w:rFonts w:hint="eastAsia"/>
        </w:rPr>
        <w:t>（16#111，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，B0）1#指梁小车位置补偿</w:t>
      </w:r>
    </w:p>
    <w:p w14:paraId="5BB3C21A" w14:textId="54EF26C8" w:rsidR="00FF4902" w:rsidRDefault="00FF4902" w:rsidP="00FF4902">
      <w:r>
        <w:rPr>
          <w:rFonts w:hint="eastAsia"/>
        </w:rPr>
        <w:t>（16#112，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</w:t>
      </w:r>
      <w:r w:rsidR="008E77BC">
        <w:rPr>
          <w:rFonts w:hint="eastAsia"/>
        </w:rPr>
        <w:t>9</w:t>
      </w:r>
      <w:r>
        <w:rPr>
          <w:rFonts w:hint="eastAsia"/>
        </w:rPr>
        <w:t>#指梁小车位置补偿</w:t>
      </w:r>
    </w:p>
    <w:p w14:paraId="63E932B3" w14:textId="65D88013" w:rsidR="00034BC6" w:rsidRDefault="00034BC6" w:rsidP="00034BC6">
      <w:r>
        <w:rPr>
          <w:rFonts w:hint="eastAsia"/>
        </w:rPr>
        <w:lastRenderedPageBreak/>
        <w:t>（16#11</w:t>
      </w:r>
      <w:r w:rsidR="00BC6F08">
        <w:rPr>
          <w:rFonts w:hint="eastAsia"/>
        </w:rPr>
        <w:t>3</w:t>
      </w:r>
      <w:r>
        <w:rPr>
          <w:rFonts w:hint="eastAsia"/>
        </w:rPr>
        <w:t>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</w:t>
      </w:r>
      <w:r w:rsidR="0011590F">
        <w:rPr>
          <w:rFonts w:hint="eastAsia"/>
        </w:rPr>
        <w:t>17</w:t>
      </w:r>
      <w:r>
        <w:rPr>
          <w:rFonts w:hint="eastAsia"/>
        </w:rPr>
        <w:t>#指梁小车位置补偿</w:t>
      </w:r>
    </w:p>
    <w:p w14:paraId="6B9CFDA5" w14:textId="1AB205D9" w:rsidR="00057BEB" w:rsidRDefault="00057BEB" w:rsidP="00057BEB">
      <w:r>
        <w:rPr>
          <w:rFonts w:hint="eastAsia"/>
        </w:rPr>
        <w:t>（16#114，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，B0）25#指梁小车位置补偿</w:t>
      </w:r>
    </w:p>
    <w:p w14:paraId="5C5746FD" w14:textId="346865E3" w:rsidR="001C61D3" w:rsidRDefault="001C61D3" w:rsidP="00BB22CE"/>
    <w:p w14:paraId="241972AF" w14:textId="26464FD7" w:rsidR="00F74754" w:rsidRDefault="00F74754" w:rsidP="00BB22CE">
      <w:r>
        <w:rPr>
          <w:rFonts w:hint="eastAsia"/>
        </w:rPr>
        <w:t>（16#150</w:t>
      </w:r>
      <w:r w:rsidR="00242D0A">
        <w:rPr>
          <w:rFonts w:hint="eastAsia"/>
        </w:rPr>
        <w:t>，B0，19，B1，1</w:t>
      </w:r>
      <w:r>
        <w:rPr>
          <w:rFonts w:hint="eastAsia"/>
        </w:rPr>
        <w:t>）</w:t>
      </w:r>
      <w:r w:rsidR="00242D0A">
        <w:rPr>
          <w:rFonts w:hint="eastAsia"/>
        </w:rPr>
        <w:t>选择小车位置补偿，补偿模式设置</w:t>
      </w:r>
    </w:p>
    <w:p w14:paraId="7271A625" w14:textId="6EE6DE90" w:rsidR="00081361" w:rsidRDefault="00081361" w:rsidP="00BB22CE">
      <w:r>
        <w:rPr>
          <w:rFonts w:hint="eastAsia"/>
        </w:rPr>
        <w:t>（16#150，B0，19，B1，2）选择手臂位置补偿，补偿模式设置</w:t>
      </w:r>
    </w:p>
    <w:p w14:paraId="29F53559" w14:textId="3DDCADF0" w:rsidR="006269C1" w:rsidRDefault="006269C1" w:rsidP="00BB22CE">
      <w:r>
        <w:rPr>
          <w:rFonts w:hint="eastAsia"/>
        </w:rPr>
        <w:t>（16#150，B0，19，B1，</w:t>
      </w:r>
      <w:r w:rsidR="0036089C">
        <w:rPr>
          <w:rFonts w:hint="eastAsia"/>
        </w:rPr>
        <w:t>3</w:t>
      </w:r>
      <w:r>
        <w:rPr>
          <w:rFonts w:hint="eastAsia"/>
        </w:rPr>
        <w:t>）选择回转位置补偿，补偿模式设置</w:t>
      </w:r>
    </w:p>
    <w:p w14:paraId="70D2A4E1" w14:textId="77777777" w:rsidR="00F74754" w:rsidRPr="008357FD" w:rsidRDefault="00F74754" w:rsidP="00BB22CE"/>
    <w:p w14:paraId="7C4F741F" w14:textId="0F26C951" w:rsidR="00624D45" w:rsidRPr="00320A67" w:rsidRDefault="00624D45" w:rsidP="00BB22CE"/>
    <w:p w14:paraId="5E05EC3C" w14:textId="34A65EB5" w:rsidR="00624D45" w:rsidRDefault="00624D45" w:rsidP="00BB22CE">
      <w:r>
        <w:rPr>
          <w:rFonts w:hint="eastAsia"/>
        </w:rPr>
        <w:t>回转 补偿量</w:t>
      </w:r>
    </w:p>
    <w:p w14:paraId="5772AD83" w14:textId="37915C47" w:rsidR="00643CBE" w:rsidRDefault="00643CBE" w:rsidP="00643CBE">
      <w:r>
        <w:rPr>
          <w:rFonts w:hint="eastAsia"/>
        </w:rPr>
        <w:t>（16#111，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，B0）1#指梁回转位置补偿</w:t>
      </w:r>
    </w:p>
    <w:p w14:paraId="452E1B08" w14:textId="3077D055" w:rsidR="00C56552" w:rsidRDefault="00C56552" w:rsidP="00C56552">
      <w:r>
        <w:rPr>
          <w:rFonts w:hint="eastAsia"/>
        </w:rPr>
        <w:t>（16#112，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</w:t>
      </w:r>
      <w:r w:rsidR="00BA312E">
        <w:rPr>
          <w:rFonts w:hint="eastAsia"/>
        </w:rPr>
        <w:t>9</w:t>
      </w:r>
      <w:r>
        <w:rPr>
          <w:rFonts w:hint="eastAsia"/>
        </w:rPr>
        <w:t>#指梁回转位置补偿</w:t>
      </w:r>
    </w:p>
    <w:p w14:paraId="270DAF92" w14:textId="0FCE66B1" w:rsidR="000F293C" w:rsidRDefault="000F293C" w:rsidP="000F293C">
      <w:r>
        <w:rPr>
          <w:rFonts w:hint="eastAsia"/>
        </w:rPr>
        <w:t>（16#113，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</w:t>
      </w:r>
      <w:r w:rsidR="001B183D">
        <w:rPr>
          <w:rFonts w:hint="eastAsia"/>
        </w:rPr>
        <w:t>17</w:t>
      </w:r>
      <w:r>
        <w:rPr>
          <w:rFonts w:hint="eastAsia"/>
        </w:rPr>
        <w:t>#指梁回转位置补偿</w:t>
      </w:r>
    </w:p>
    <w:p w14:paraId="39CF932A" w14:textId="41B15472" w:rsidR="001B183D" w:rsidRDefault="001B183D" w:rsidP="001B183D">
      <w:r>
        <w:rPr>
          <w:rFonts w:hint="eastAsia"/>
        </w:rPr>
        <w:t>（16#11</w:t>
      </w:r>
      <w:r w:rsidR="006B48FC">
        <w:rPr>
          <w:rFonts w:hint="eastAsia"/>
        </w:rPr>
        <w:t>4</w:t>
      </w:r>
      <w:r>
        <w:rPr>
          <w:rFonts w:hint="eastAsia"/>
        </w:rPr>
        <w:t>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，B0）25#指梁回转位置补偿</w:t>
      </w:r>
    </w:p>
    <w:p w14:paraId="6D8C21C3" w14:textId="47FACB68" w:rsidR="00624D45" w:rsidRPr="0095246C" w:rsidRDefault="00624D45" w:rsidP="00BB22CE"/>
    <w:p w14:paraId="7B5A30B7" w14:textId="4E0BD7D0" w:rsidR="00B20E25" w:rsidRPr="00546D96" w:rsidRDefault="00B20E25" w:rsidP="00BB22CE"/>
    <w:p w14:paraId="37631FCE" w14:textId="70C7E21F" w:rsidR="00B20E25" w:rsidRDefault="00B20E25" w:rsidP="00BB22CE"/>
    <w:p w14:paraId="4EFDC624" w14:textId="4F2008C8" w:rsidR="00320A67" w:rsidRDefault="00320A67" w:rsidP="00BB22CE">
      <w:r>
        <w:rPr>
          <w:rFonts w:hint="eastAsia"/>
        </w:rPr>
        <w:t>返回主页</w:t>
      </w:r>
    </w:p>
    <w:p w14:paraId="1AFDCCB5" w14:textId="15A2EC63" w:rsidR="00320A67" w:rsidRDefault="00320A67" w:rsidP="00BB22CE"/>
    <w:p w14:paraId="26534106" w14:textId="4C1828C0" w:rsidR="00320A67" w:rsidRDefault="00320A67" w:rsidP="00BB22CE">
      <w:r>
        <w:rPr>
          <w:rFonts w:hint="eastAsia"/>
        </w:rPr>
        <w:t>状态刷新</w:t>
      </w:r>
    </w:p>
    <w:p w14:paraId="55E026EA" w14:textId="1341BEB2" w:rsidR="00125500" w:rsidRDefault="00125500" w:rsidP="00BB22CE">
      <w:r>
        <w:rPr>
          <w:rFonts w:hint="eastAsia"/>
        </w:rPr>
        <w:t>（16#150，B0，19，B1，1）刷新补偿值，补偿模式</w:t>
      </w:r>
    </w:p>
    <w:p w14:paraId="7155C4CE" w14:textId="026BF406" w:rsidR="00320A67" w:rsidRDefault="00320A67" w:rsidP="00BB22CE"/>
    <w:p w14:paraId="134437BE" w14:textId="4FC1D938" w:rsidR="00320A67" w:rsidRDefault="00DA18CC" w:rsidP="00BB22CE">
      <w:r>
        <w:rPr>
          <w:rFonts w:hint="eastAsia"/>
        </w:rPr>
        <w:t>补偿设置选择</w:t>
      </w:r>
    </w:p>
    <w:p w14:paraId="5AB70B17" w14:textId="61E36742" w:rsidR="00DA18CC" w:rsidRDefault="00C53D9A" w:rsidP="00BB22CE">
      <w:r>
        <w:rPr>
          <w:rFonts w:hint="eastAsia"/>
        </w:rPr>
        <w:t>小车补偿</w:t>
      </w:r>
    </w:p>
    <w:p w14:paraId="4B5E66FB" w14:textId="4FB842B2" w:rsidR="00B72FBD" w:rsidRDefault="00DD1CF8" w:rsidP="00BB22CE">
      <w:r>
        <w:rPr>
          <w:rFonts w:hint="eastAsia"/>
        </w:rPr>
        <w:t>（16#150，B0，19，B1，11，B2，1）选择小车位置补偿</w:t>
      </w:r>
      <w:r w:rsidR="00B72FBD">
        <w:rPr>
          <w:rFonts w:hint="eastAsia"/>
        </w:rPr>
        <w:t>，补偿模式</w:t>
      </w:r>
    </w:p>
    <w:p w14:paraId="28D7DB10" w14:textId="48BC84D2" w:rsidR="00C53D9A" w:rsidRDefault="00C53D9A" w:rsidP="00BB22CE">
      <w:r>
        <w:rPr>
          <w:rFonts w:hint="eastAsia"/>
        </w:rPr>
        <w:t>回转补偿</w:t>
      </w:r>
    </w:p>
    <w:p w14:paraId="40D43872" w14:textId="3317160B" w:rsidR="007A56D5" w:rsidRDefault="007A56D5" w:rsidP="007A56D5">
      <w:r>
        <w:rPr>
          <w:rFonts w:hint="eastAsia"/>
        </w:rPr>
        <w:t>（16#150，B0，19，B1，11，B2，1）选择回转位置补偿，补偿模式</w:t>
      </w:r>
    </w:p>
    <w:p w14:paraId="6E18A395" w14:textId="425955F7" w:rsidR="00DA18CC" w:rsidRDefault="00DA18CC" w:rsidP="00BB22CE"/>
    <w:p w14:paraId="7843AE9B" w14:textId="578E7442" w:rsidR="00EB526F" w:rsidRDefault="00EB526F" w:rsidP="00BB22CE"/>
    <w:p w14:paraId="0F0EDCE0" w14:textId="77777777" w:rsidR="00EB526F" w:rsidRPr="00EB526F" w:rsidRDefault="00EB526F" w:rsidP="00BB22CE"/>
    <w:p w14:paraId="72080537" w14:textId="5B5196D4" w:rsidR="00DA18CC" w:rsidRDefault="00C53D9A" w:rsidP="00BB22CE">
      <w:r>
        <w:rPr>
          <w:rFonts w:hint="eastAsia"/>
        </w:rPr>
        <w:t>小车补偿设置</w:t>
      </w:r>
    </w:p>
    <w:p w14:paraId="6DA758B4" w14:textId="7172D97B" w:rsidR="00B20E25" w:rsidRDefault="00C53D9A" w:rsidP="00BB22CE">
      <w:r>
        <w:rPr>
          <w:rFonts w:hint="eastAsia"/>
        </w:rPr>
        <w:t>刷新补偿</w:t>
      </w:r>
    </w:p>
    <w:p w14:paraId="5E0E3473" w14:textId="0B8F68AD" w:rsidR="0074196F" w:rsidRPr="0074196F" w:rsidRDefault="0074196F" w:rsidP="00BB22CE">
      <w:r>
        <w:rPr>
          <w:rFonts w:hint="eastAsia"/>
        </w:rPr>
        <w:t>（16#150，B0，19，B1，1）</w:t>
      </w:r>
      <w:r w:rsidR="00BD0FD3">
        <w:rPr>
          <w:rFonts w:hint="eastAsia"/>
        </w:rPr>
        <w:t>刷新</w:t>
      </w:r>
      <w:r>
        <w:rPr>
          <w:rFonts w:hint="eastAsia"/>
        </w:rPr>
        <w:t>补偿</w:t>
      </w:r>
      <w:r w:rsidR="00BD0FD3">
        <w:rPr>
          <w:rFonts w:hint="eastAsia"/>
        </w:rPr>
        <w:t>值</w:t>
      </w:r>
      <w:r>
        <w:rPr>
          <w:rFonts w:hint="eastAsia"/>
        </w:rPr>
        <w:t>，补偿模式</w:t>
      </w:r>
    </w:p>
    <w:p w14:paraId="42ED8CDF" w14:textId="6A1A5E79" w:rsidR="00C53D9A" w:rsidRDefault="00C53D9A" w:rsidP="00BB22CE">
      <w:r>
        <w:rPr>
          <w:rFonts w:hint="eastAsia"/>
        </w:rPr>
        <w:t>设置补偿</w:t>
      </w:r>
    </w:p>
    <w:p w14:paraId="10A7258C" w14:textId="6BE6F77F" w:rsidR="007B42DD" w:rsidRPr="007B42DD" w:rsidRDefault="007B42DD" w:rsidP="00BB22CE">
      <w:r>
        <w:rPr>
          <w:rFonts w:hint="eastAsia"/>
        </w:rPr>
        <w:t>（16#150，B0，19，B1，</w:t>
      </w:r>
      <w:r w:rsidR="00C6729C">
        <w:rPr>
          <w:rFonts w:hint="eastAsia"/>
        </w:rPr>
        <w:t>2</w:t>
      </w:r>
      <w:r>
        <w:rPr>
          <w:rFonts w:hint="eastAsia"/>
        </w:rPr>
        <w:t>）</w:t>
      </w:r>
      <w:r w:rsidR="00947606">
        <w:rPr>
          <w:rFonts w:hint="eastAsia"/>
        </w:rPr>
        <w:t>写</w:t>
      </w:r>
      <w:r>
        <w:rPr>
          <w:rFonts w:hint="eastAsia"/>
        </w:rPr>
        <w:t>补偿值，补偿模式</w:t>
      </w:r>
    </w:p>
    <w:p w14:paraId="18CE16DD" w14:textId="4DF70301" w:rsidR="00C53D9A" w:rsidRDefault="00C53D9A" w:rsidP="00BB22CE">
      <w:r>
        <w:rPr>
          <w:rFonts w:hint="eastAsia"/>
        </w:rPr>
        <w:t>清除当前补偿</w:t>
      </w:r>
    </w:p>
    <w:p w14:paraId="183B2BCF" w14:textId="625500C9" w:rsidR="00C16A75" w:rsidRPr="00C16A75" w:rsidRDefault="00C16A75" w:rsidP="00BB22CE">
      <w:r>
        <w:rPr>
          <w:rFonts w:hint="eastAsia"/>
        </w:rPr>
        <w:t>（16#150，B0，19，B1，</w:t>
      </w:r>
      <w:r w:rsidR="00841903">
        <w:rPr>
          <w:rFonts w:hint="eastAsia"/>
        </w:rPr>
        <w:t>3</w:t>
      </w:r>
      <w:r>
        <w:rPr>
          <w:rFonts w:hint="eastAsia"/>
        </w:rPr>
        <w:t>）</w:t>
      </w:r>
      <w:r w:rsidR="00A920F3">
        <w:rPr>
          <w:rFonts w:hint="eastAsia"/>
        </w:rPr>
        <w:t>清除当前位置</w:t>
      </w:r>
      <w:r>
        <w:rPr>
          <w:rFonts w:hint="eastAsia"/>
        </w:rPr>
        <w:t>补偿值，补偿模式</w:t>
      </w:r>
    </w:p>
    <w:p w14:paraId="1896214C" w14:textId="091733CA" w:rsidR="00C53D9A" w:rsidRDefault="005A0D5E" w:rsidP="00BB22CE">
      <w:r>
        <w:rPr>
          <w:rFonts w:hint="eastAsia"/>
        </w:rPr>
        <w:t>清除</w:t>
      </w:r>
      <w:r w:rsidR="00C53D9A">
        <w:rPr>
          <w:rFonts w:hint="eastAsia"/>
        </w:rPr>
        <w:t>所有补偿</w:t>
      </w:r>
    </w:p>
    <w:p w14:paraId="1299E1FA" w14:textId="6E29B5AF" w:rsidR="005A0D5E" w:rsidRPr="00C16A75" w:rsidRDefault="005A0D5E" w:rsidP="005A0D5E">
      <w:r>
        <w:rPr>
          <w:rFonts w:hint="eastAsia"/>
        </w:rPr>
        <w:t>（16#150，B0，19，B1，</w:t>
      </w:r>
      <w:r w:rsidR="00D03E0C">
        <w:rPr>
          <w:rFonts w:hint="eastAsia"/>
        </w:rPr>
        <w:t>10</w:t>
      </w:r>
      <w:r>
        <w:rPr>
          <w:rFonts w:hint="eastAsia"/>
        </w:rPr>
        <w:t>）清除当前</w:t>
      </w:r>
      <w:r w:rsidR="00BC4C42">
        <w:rPr>
          <w:rFonts w:hint="eastAsia"/>
        </w:rPr>
        <w:t>所有</w:t>
      </w:r>
      <w:r>
        <w:rPr>
          <w:rFonts w:hint="eastAsia"/>
        </w:rPr>
        <w:t>补偿值，补偿模式</w:t>
      </w:r>
    </w:p>
    <w:p w14:paraId="32CD63C7" w14:textId="62BF5124" w:rsidR="00C53D9A" w:rsidRPr="005A0D5E" w:rsidRDefault="00C53D9A" w:rsidP="00BB22CE"/>
    <w:p w14:paraId="6098BF66" w14:textId="5D7FD046" w:rsidR="002F2FEA" w:rsidRDefault="002F2FEA" w:rsidP="00BB22CE">
      <w:r>
        <w:rPr>
          <w:rFonts w:hint="eastAsia"/>
        </w:rPr>
        <w:t>回转补偿设置</w:t>
      </w:r>
    </w:p>
    <w:p w14:paraId="51B3DD7E" w14:textId="77777777" w:rsidR="005D4F3B" w:rsidRDefault="005D4F3B" w:rsidP="005D4F3B">
      <w:r>
        <w:rPr>
          <w:rFonts w:hint="eastAsia"/>
        </w:rPr>
        <w:t>刷新补偿</w:t>
      </w:r>
    </w:p>
    <w:p w14:paraId="7C451638" w14:textId="77777777" w:rsidR="005D4F3B" w:rsidRPr="0074196F" w:rsidRDefault="005D4F3B" w:rsidP="005D4F3B">
      <w:r>
        <w:rPr>
          <w:rFonts w:hint="eastAsia"/>
        </w:rPr>
        <w:t>（16#150，B0，19，B1，1）刷新补偿值，补偿模式</w:t>
      </w:r>
    </w:p>
    <w:p w14:paraId="01724E52" w14:textId="77777777" w:rsidR="005D4F3B" w:rsidRDefault="005D4F3B" w:rsidP="005D4F3B">
      <w:r>
        <w:rPr>
          <w:rFonts w:hint="eastAsia"/>
        </w:rPr>
        <w:t>设置补偿</w:t>
      </w:r>
    </w:p>
    <w:p w14:paraId="19334987" w14:textId="77777777" w:rsidR="005D4F3B" w:rsidRPr="007B42DD" w:rsidRDefault="005D4F3B" w:rsidP="005D4F3B">
      <w:r>
        <w:rPr>
          <w:rFonts w:hint="eastAsia"/>
        </w:rPr>
        <w:t>（16#150，B0，19，B1，2）写补偿值，补偿模式</w:t>
      </w:r>
    </w:p>
    <w:p w14:paraId="5F987A30" w14:textId="77777777" w:rsidR="005D4F3B" w:rsidRDefault="005D4F3B" w:rsidP="005D4F3B">
      <w:r>
        <w:rPr>
          <w:rFonts w:hint="eastAsia"/>
        </w:rPr>
        <w:t>清除当前补偿</w:t>
      </w:r>
    </w:p>
    <w:p w14:paraId="779466FA" w14:textId="77777777" w:rsidR="005D4F3B" w:rsidRPr="00C16A75" w:rsidRDefault="005D4F3B" w:rsidP="005D4F3B">
      <w:r>
        <w:rPr>
          <w:rFonts w:hint="eastAsia"/>
        </w:rPr>
        <w:t>（16#150，B0，19，B1，3）清除当前位置补偿值，补偿模式</w:t>
      </w:r>
    </w:p>
    <w:p w14:paraId="133F7DC2" w14:textId="77777777" w:rsidR="005D4F3B" w:rsidRDefault="005D4F3B" w:rsidP="005D4F3B">
      <w:r>
        <w:rPr>
          <w:rFonts w:hint="eastAsia"/>
        </w:rPr>
        <w:t>清除所有补偿</w:t>
      </w:r>
    </w:p>
    <w:p w14:paraId="05C8358D" w14:textId="77777777" w:rsidR="005D4F3B" w:rsidRPr="00C16A75" w:rsidRDefault="005D4F3B" w:rsidP="005D4F3B">
      <w:r>
        <w:rPr>
          <w:rFonts w:hint="eastAsia"/>
        </w:rPr>
        <w:t>（16#150，B0，19，B1，10）清除当前所有补偿值，补偿模式</w:t>
      </w:r>
    </w:p>
    <w:p w14:paraId="32FE3159" w14:textId="5CB7EEB5" w:rsidR="00B20E25" w:rsidRPr="00C85602" w:rsidRDefault="00B20E25" w:rsidP="00BB22CE"/>
    <w:p w14:paraId="174D8B9E" w14:textId="77777777" w:rsidR="00B20E25" w:rsidRPr="00643CBE" w:rsidRDefault="00B20E25" w:rsidP="00BB22CE"/>
    <w:p w14:paraId="0826F9C5" w14:textId="355EF788" w:rsidR="0028654A" w:rsidRDefault="0028654A" w:rsidP="00BB22CE"/>
    <w:p w14:paraId="174ADE45" w14:textId="1B37EF52" w:rsidR="0040710C" w:rsidRDefault="0040710C" w:rsidP="00BB22CE">
      <w:r>
        <w:rPr>
          <w:rFonts w:hint="eastAsia"/>
        </w:rPr>
        <w:t>参数配置</w:t>
      </w:r>
    </w:p>
    <w:p w14:paraId="4BE4D2A9" w14:textId="24728E3D" w:rsidR="0040710C" w:rsidRDefault="0040710C" w:rsidP="00BB22CE"/>
    <w:p w14:paraId="59C782C4" w14:textId="55F0736A" w:rsidR="0040710C" w:rsidRDefault="0040710C" w:rsidP="00BB22CE"/>
    <w:p w14:paraId="04889E06" w14:textId="77777777" w:rsidR="0040710C" w:rsidRDefault="0040710C" w:rsidP="00BB22CE"/>
    <w:p w14:paraId="13790A54" w14:textId="77777777" w:rsidR="0040710C" w:rsidRDefault="0040710C" w:rsidP="00BB22CE"/>
    <w:p w14:paraId="13EF7562" w14:textId="2036635B" w:rsidR="00C85AE2" w:rsidRPr="00F91F25" w:rsidRDefault="00C85AE2" w:rsidP="00A87338">
      <w:bookmarkStart w:id="6" w:name="_GoBack"/>
      <w:bookmarkEnd w:id="6"/>
    </w:p>
    <w:sectPr w:rsidR="00C85AE2" w:rsidRPr="00F9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AA73F" w14:textId="77777777" w:rsidR="00F15989" w:rsidRDefault="00F15989" w:rsidP="000C6D10">
      <w:r>
        <w:separator/>
      </w:r>
    </w:p>
  </w:endnote>
  <w:endnote w:type="continuationSeparator" w:id="0">
    <w:p w14:paraId="24586074" w14:textId="77777777" w:rsidR="00F15989" w:rsidRDefault="00F15989" w:rsidP="000C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FF030" w14:textId="77777777" w:rsidR="00F15989" w:rsidRDefault="00F15989" w:rsidP="000C6D10">
      <w:r>
        <w:separator/>
      </w:r>
    </w:p>
  </w:footnote>
  <w:footnote w:type="continuationSeparator" w:id="0">
    <w:p w14:paraId="52A6704E" w14:textId="77777777" w:rsidR="00F15989" w:rsidRDefault="00F15989" w:rsidP="000C6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72494"/>
    <w:multiLevelType w:val="hybridMultilevel"/>
    <w:tmpl w:val="802CA33A"/>
    <w:lvl w:ilvl="0" w:tplc="05E46CB2"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984E41"/>
    <w:multiLevelType w:val="hybridMultilevel"/>
    <w:tmpl w:val="3ADC678C"/>
    <w:lvl w:ilvl="0" w:tplc="F870A8A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  <w15:person w15:author="曾 双和">
    <w15:presenceInfo w15:providerId="Windows Live" w15:userId="2f0f852519adf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C1"/>
    <w:rsid w:val="000125F4"/>
    <w:rsid w:val="00013CC9"/>
    <w:rsid w:val="00015F25"/>
    <w:rsid w:val="000177B6"/>
    <w:rsid w:val="00020E38"/>
    <w:rsid w:val="0002157A"/>
    <w:rsid w:val="00021AD4"/>
    <w:rsid w:val="00021FB9"/>
    <w:rsid w:val="00022ED7"/>
    <w:rsid w:val="00023627"/>
    <w:rsid w:val="000257C4"/>
    <w:rsid w:val="00031D77"/>
    <w:rsid w:val="00034BC6"/>
    <w:rsid w:val="00037BDA"/>
    <w:rsid w:val="000407F7"/>
    <w:rsid w:val="000426AF"/>
    <w:rsid w:val="00042886"/>
    <w:rsid w:val="00042E59"/>
    <w:rsid w:val="00050CD4"/>
    <w:rsid w:val="00054C7C"/>
    <w:rsid w:val="00055DB4"/>
    <w:rsid w:val="00055EBD"/>
    <w:rsid w:val="00057BEB"/>
    <w:rsid w:val="00061C31"/>
    <w:rsid w:val="000631B9"/>
    <w:rsid w:val="00065BD4"/>
    <w:rsid w:val="00066DEE"/>
    <w:rsid w:val="00067C88"/>
    <w:rsid w:val="00071C87"/>
    <w:rsid w:val="0007530D"/>
    <w:rsid w:val="000774D8"/>
    <w:rsid w:val="00080871"/>
    <w:rsid w:val="00081361"/>
    <w:rsid w:val="000824D3"/>
    <w:rsid w:val="00083FF2"/>
    <w:rsid w:val="00090776"/>
    <w:rsid w:val="00091BDA"/>
    <w:rsid w:val="0009640E"/>
    <w:rsid w:val="00097974"/>
    <w:rsid w:val="000A0E50"/>
    <w:rsid w:val="000A5E66"/>
    <w:rsid w:val="000A787D"/>
    <w:rsid w:val="000B13AE"/>
    <w:rsid w:val="000B1788"/>
    <w:rsid w:val="000B19C4"/>
    <w:rsid w:val="000B476A"/>
    <w:rsid w:val="000C1E78"/>
    <w:rsid w:val="000C1F4F"/>
    <w:rsid w:val="000C29E6"/>
    <w:rsid w:val="000C428F"/>
    <w:rsid w:val="000C6D10"/>
    <w:rsid w:val="000D16DE"/>
    <w:rsid w:val="000D3B67"/>
    <w:rsid w:val="000D6596"/>
    <w:rsid w:val="000E06DE"/>
    <w:rsid w:val="000E2935"/>
    <w:rsid w:val="000E3EBD"/>
    <w:rsid w:val="000E6BA3"/>
    <w:rsid w:val="000E7E4C"/>
    <w:rsid w:val="000F03E6"/>
    <w:rsid w:val="000F07A6"/>
    <w:rsid w:val="000F1712"/>
    <w:rsid w:val="000F25FD"/>
    <w:rsid w:val="000F293C"/>
    <w:rsid w:val="000F4075"/>
    <w:rsid w:val="000F781E"/>
    <w:rsid w:val="00100C7F"/>
    <w:rsid w:val="0010457A"/>
    <w:rsid w:val="00104E0E"/>
    <w:rsid w:val="00106D1C"/>
    <w:rsid w:val="001078D6"/>
    <w:rsid w:val="0011590F"/>
    <w:rsid w:val="00115DEC"/>
    <w:rsid w:val="00117FF2"/>
    <w:rsid w:val="00120D3F"/>
    <w:rsid w:val="00121E14"/>
    <w:rsid w:val="00124C7F"/>
    <w:rsid w:val="00125500"/>
    <w:rsid w:val="001271EC"/>
    <w:rsid w:val="001279AE"/>
    <w:rsid w:val="00127E71"/>
    <w:rsid w:val="00132C35"/>
    <w:rsid w:val="001401CD"/>
    <w:rsid w:val="001418DA"/>
    <w:rsid w:val="00142441"/>
    <w:rsid w:val="0014292C"/>
    <w:rsid w:val="00144D07"/>
    <w:rsid w:val="00145D31"/>
    <w:rsid w:val="00146964"/>
    <w:rsid w:val="001473F9"/>
    <w:rsid w:val="00152CBE"/>
    <w:rsid w:val="0015413D"/>
    <w:rsid w:val="0015597C"/>
    <w:rsid w:val="0015626B"/>
    <w:rsid w:val="0015719C"/>
    <w:rsid w:val="00162C20"/>
    <w:rsid w:val="001725BC"/>
    <w:rsid w:val="00172AF0"/>
    <w:rsid w:val="00174007"/>
    <w:rsid w:val="00174124"/>
    <w:rsid w:val="001758C6"/>
    <w:rsid w:val="00175945"/>
    <w:rsid w:val="00180E7B"/>
    <w:rsid w:val="00186907"/>
    <w:rsid w:val="00191ABA"/>
    <w:rsid w:val="001928C4"/>
    <w:rsid w:val="00192F7D"/>
    <w:rsid w:val="0019384C"/>
    <w:rsid w:val="00195C41"/>
    <w:rsid w:val="00197A93"/>
    <w:rsid w:val="001A4D74"/>
    <w:rsid w:val="001A57AC"/>
    <w:rsid w:val="001A64B0"/>
    <w:rsid w:val="001B183D"/>
    <w:rsid w:val="001B31E8"/>
    <w:rsid w:val="001B600C"/>
    <w:rsid w:val="001B663E"/>
    <w:rsid w:val="001B68C1"/>
    <w:rsid w:val="001C00B2"/>
    <w:rsid w:val="001C197F"/>
    <w:rsid w:val="001C61D3"/>
    <w:rsid w:val="001D3BD7"/>
    <w:rsid w:val="001D7FEE"/>
    <w:rsid w:val="001E04CE"/>
    <w:rsid w:val="001F01C3"/>
    <w:rsid w:val="001F1768"/>
    <w:rsid w:val="001F37C1"/>
    <w:rsid w:val="001F3ADB"/>
    <w:rsid w:val="001F5CC6"/>
    <w:rsid w:val="00200170"/>
    <w:rsid w:val="002001B9"/>
    <w:rsid w:val="00202F96"/>
    <w:rsid w:val="00206F1B"/>
    <w:rsid w:val="00212C07"/>
    <w:rsid w:val="00220A8E"/>
    <w:rsid w:val="002245A0"/>
    <w:rsid w:val="00225DFB"/>
    <w:rsid w:val="002261D1"/>
    <w:rsid w:val="00230649"/>
    <w:rsid w:val="00231519"/>
    <w:rsid w:val="00232952"/>
    <w:rsid w:val="002330D7"/>
    <w:rsid w:val="00233DC7"/>
    <w:rsid w:val="00233F58"/>
    <w:rsid w:val="00234475"/>
    <w:rsid w:val="002349F2"/>
    <w:rsid w:val="002352E0"/>
    <w:rsid w:val="00237DBF"/>
    <w:rsid w:val="00240185"/>
    <w:rsid w:val="00241206"/>
    <w:rsid w:val="00242021"/>
    <w:rsid w:val="00242D0A"/>
    <w:rsid w:val="00243FF1"/>
    <w:rsid w:val="002461F4"/>
    <w:rsid w:val="002526DD"/>
    <w:rsid w:val="00252B57"/>
    <w:rsid w:val="002556EB"/>
    <w:rsid w:val="00256088"/>
    <w:rsid w:val="0025656A"/>
    <w:rsid w:val="0025677E"/>
    <w:rsid w:val="002573AF"/>
    <w:rsid w:val="002640EF"/>
    <w:rsid w:val="00265BA1"/>
    <w:rsid w:val="00267724"/>
    <w:rsid w:val="00271308"/>
    <w:rsid w:val="00272F7C"/>
    <w:rsid w:val="002745CB"/>
    <w:rsid w:val="00274848"/>
    <w:rsid w:val="00281D9E"/>
    <w:rsid w:val="0028411A"/>
    <w:rsid w:val="00284319"/>
    <w:rsid w:val="00284E1B"/>
    <w:rsid w:val="002861C3"/>
    <w:rsid w:val="0028648F"/>
    <w:rsid w:val="0028654A"/>
    <w:rsid w:val="002908BA"/>
    <w:rsid w:val="002911E5"/>
    <w:rsid w:val="0029254D"/>
    <w:rsid w:val="00294C4B"/>
    <w:rsid w:val="002972E7"/>
    <w:rsid w:val="002A44FE"/>
    <w:rsid w:val="002A4A9D"/>
    <w:rsid w:val="002A4AA7"/>
    <w:rsid w:val="002A715F"/>
    <w:rsid w:val="002B211F"/>
    <w:rsid w:val="002B2558"/>
    <w:rsid w:val="002B2A48"/>
    <w:rsid w:val="002B6541"/>
    <w:rsid w:val="002B6D4C"/>
    <w:rsid w:val="002B71BA"/>
    <w:rsid w:val="002C0601"/>
    <w:rsid w:val="002C31D9"/>
    <w:rsid w:val="002D0833"/>
    <w:rsid w:val="002D20CE"/>
    <w:rsid w:val="002D2D7B"/>
    <w:rsid w:val="002D4282"/>
    <w:rsid w:val="002E00E1"/>
    <w:rsid w:val="002E0B28"/>
    <w:rsid w:val="002E17E7"/>
    <w:rsid w:val="002E2106"/>
    <w:rsid w:val="002E26C1"/>
    <w:rsid w:val="002E5B12"/>
    <w:rsid w:val="002E620D"/>
    <w:rsid w:val="002E6250"/>
    <w:rsid w:val="002E682D"/>
    <w:rsid w:val="002E7838"/>
    <w:rsid w:val="002F2A00"/>
    <w:rsid w:val="002F2FEA"/>
    <w:rsid w:val="00300233"/>
    <w:rsid w:val="00302C21"/>
    <w:rsid w:val="0030486F"/>
    <w:rsid w:val="003056B7"/>
    <w:rsid w:val="00307937"/>
    <w:rsid w:val="003133AF"/>
    <w:rsid w:val="003143A8"/>
    <w:rsid w:val="00315FDA"/>
    <w:rsid w:val="00316473"/>
    <w:rsid w:val="00317C95"/>
    <w:rsid w:val="00320A67"/>
    <w:rsid w:val="00321E17"/>
    <w:rsid w:val="00326058"/>
    <w:rsid w:val="0032618A"/>
    <w:rsid w:val="003269EE"/>
    <w:rsid w:val="00327510"/>
    <w:rsid w:val="00331FC0"/>
    <w:rsid w:val="00336D7C"/>
    <w:rsid w:val="003416D1"/>
    <w:rsid w:val="0034186E"/>
    <w:rsid w:val="0034665B"/>
    <w:rsid w:val="00346E0F"/>
    <w:rsid w:val="0034781F"/>
    <w:rsid w:val="00347A3A"/>
    <w:rsid w:val="0035183F"/>
    <w:rsid w:val="003518B6"/>
    <w:rsid w:val="00353433"/>
    <w:rsid w:val="00353A38"/>
    <w:rsid w:val="00354BA8"/>
    <w:rsid w:val="0035704F"/>
    <w:rsid w:val="0036089C"/>
    <w:rsid w:val="003611D9"/>
    <w:rsid w:val="003613D7"/>
    <w:rsid w:val="003620B7"/>
    <w:rsid w:val="003635C1"/>
    <w:rsid w:val="003669D8"/>
    <w:rsid w:val="00367DB9"/>
    <w:rsid w:val="00372957"/>
    <w:rsid w:val="00373B49"/>
    <w:rsid w:val="00373CDE"/>
    <w:rsid w:val="003747D1"/>
    <w:rsid w:val="003757EA"/>
    <w:rsid w:val="00385789"/>
    <w:rsid w:val="00390B6B"/>
    <w:rsid w:val="00393379"/>
    <w:rsid w:val="00393EDD"/>
    <w:rsid w:val="00395570"/>
    <w:rsid w:val="00397416"/>
    <w:rsid w:val="00397EF9"/>
    <w:rsid w:val="003A1C19"/>
    <w:rsid w:val="003A2CF7"/>
    <w:rsid w:val="003A3371"/>
    <w:rsid w:val="003A57AE"/>
    <w:rsid w:val="003B0DDA"/>
    <w:rsid w:val="003B4162"/>
    <w:rsid w:val="003B54D5"/>
    <w:rsid w:val="003D0F57"/>
    <w:rsid w:val="003D1ADA"/>
    <w:rsid w:val="003D3A4B"/>
    <w:rsid w:val="003D40D0"/>
    <w:rsid w:val="003D716A"/>
    <w:rsid w:val="003E114E"/>
    <w:rsid w:val="003E1F5C"/>
    <w:rsid w:val="003E34F3"/>
    <w:rsid w:val="003E421F"/>
    <w:rsid w:val="003E5F11"/>
    <w:rsid w:val="003E65A0"/>
    <w:rsid w:val="003F1773"/>
    <w:rsid w:val="003F5BD2"/>
    <w:rsid w:val="003F6027"/>
    <w:rsid w:val="003F6EFB"/>
    <w:rsid w:val="0040173F"/>
    <w:rsid w:val="00404A07"/>
    <w:rsid w:val="0040710C"/>
    <w:rsid w:val="004118DE"/>
    <w:rsid w:val="004122B8"/>
    <w:rsid w:val="0041383F"/>
    <w:rsid w:val="00414D82"/>
    <w:rsid w:val="004168BA"/>
    <w:rsid w:val="00417713"/>
    <w:rsid w:val="00422A47"/>
    <w:rsid w:val="00426523"/>
    <w:rsid w:val="0042712D"/>
    <w:rsid w:val="00427219"/>
    <w:rsid w:val="0042739B"/>
    <w:rsid w:val="00427D0B"/>
    <w:rsid w:val="00431442"/>
    <w:rsid w:val="00431D2D"/>
    <w:rsid w:val="0043441A"/>
    <w:rsid w:val="00434EBD"/>
    <w:rsid w:val="004412C5"/>
    <w:rsid w:val="0044643B"/>
    <w:rsid w:val="00447A2F"/>
    <w:rsid w:val="004529FA"/>
    <w:rsid w:val="0045608F"/>
    <w:rsid w:val="0045718E"/>
    <w:rsid w:val="0046217A"/>
    <w:rsid w:val="004623A2"/>
    <w:rsid w:val="0046405D"/>
    <w:rsid w:val="0046530A"/>
    <w:rsid w:val="004656FA"/>
    <w:rsid w:val="0046575A"/>
    <w:rsid w:val="004658D6"/>
    <w:rsid w:val="0046778D"/>
    <w:rsid w:val="00471CD2"/>
    <w:rsid w:val="00474751"/>
    <w:rsid w:val="00476D7E"/>
    <w:rsid w:val="00480D8D"/>
    <w:rsid w:val="00481680"/>
    <w:rsid w:val="00481EA2"/>
    <w:rsid w:val="00482B67"/>
    <w:rsid w:val="00483C87"/>
    <w:rsid w:val="00484BEF"/>
    <w:rsid w:val="00490BDC"/>
    <w:rsid w:val="00494A47"/>
    <w:rsid w:val="004A089D"/>
    <w:rsid w:val="004A2C19"/>
    <w:rsid w:val="004A3F76"/>
    <w:rsid w:val="004A6DFA"/>
    <w:rsid w:val="004A771F"/>
    <w:rsid w:val="004B0AB7"/>
    <w:rsid w:val="004B2260"/>
    <w:rsid w:val="004B3928"/>
    <w:rsid w:val="004B59CF"/>
    <w:rsid w:val="004B6609"/>
    <w:rsid w:val="004C1886"/>
    <w:rsid w:val="004C3AF2"/>
    <w:rsid w:val="004C4EDC"/>
    <w:rsid w:val="004D03D1"/>
    <w:rsid w:val="004D20F7"/>
    <w:rsid w:val="004D2E61"/>
    <w:rsid w:val="004D36D9"/>
    <w:rsid w:val="004D3F6A"/>
    <w:rsid w:val="004D4890"/>
    <w:rsid w:val="004D7E74"/>
    <w:rsid w:val="004E02C0"/>
    <w:rsid w:val="004E0337"/>
    <w:rsid w:val="004E20A7"/>
    <w:rsid w:val="004E40A2"/>
    <w:rsid w:val="004E4D5E"/>
    <w:rsid w:val="004E4EC5"/>
    <w:rsid w:val="004E5A04"/>
    <w:rsid w:val="004E5BD4"/>
    <w:rsid w:val="004E71A1"/>
    <w:rsid w:val="004F277A"/>
    <w:rsid w:val="004F618F"/>
    <w:rsid w:val="004F65E4"/>
    <w:rsid w:val="004F75E3"/>
    <w:rsid w:val="005003EC"/>
    <w:rsid w:val="0050178E"/>
    <w:rsid w:val="00505973"/>
    <w:rsid w:val="00505F96"/>
    <w:rsid w:val="0050758C"/>
    <w:rsid w:val="0051601E"/>
    <w:rsid w:val="0051627C"/>
    <w:rsid w:val="0051757C"/>
    <w:rsid w:val="00524015"/>
    <w:rsid w:val="00524049"/>
    <w:rsid w:val="0052555F"/>
    <w:rsid w:val="005260C9"/>
    <w:rsid w:val="00530FDB"/>
    <w:rsid w:val="00532887"/>
    <w:rsid w:val="005345E6"/>
    <w:rsid w:val="005376EA"/>
    <w:rsid w:val="005408CB"/>
    <w:rsid w:val="00541658"/>
    <w:rsid w:val="00542044"/>
    <w:rsid w:val="005453EA"/>
    <w:rsid w:val="00546D96"/>
    <w:rsid w:val="00547068"/>
    <w:rsid w:val="005501FA"/>
    <w:rsid w:val="0055151E"/>
    <w:rsid w:val="005533D0"/>
    <w:rsid w:val="0055430C"/>
    <w:rsid w:val="00554AAB"/>
    <w:rsid w:val="00555BC0"/>
    <w:rsid w:val="00556165"/>
    <w:rsid w:val="0056107A"/>
    <w:rsid w:val="00561AC9"/>
    <w:rsid w:val="005634A6"/>
    <w:rsid w:val="005639D7"/>
    <w:rsid w:val="00563B41"/>
    <w:rsid w:val="00563C60"/>
    <w:rsid w:val="005643E7"/>
    <w:rsid w:val="00565F4D"/>
    <w:rsid w:val="00566D74"/>
    <w:rsid w:val="0056709E"/>
    <w:rsid w:val="00567408"/>
    <w:rsid w:val="005700D5"/>
    <w:rsid w:val="005700F3"/>
    <w:rsid w:val="005764FD"/>
    <w:rsid w:val="00581890"/>
    <w:rsid w:val="00582CD0"/>
    <w:rsid w:val="005902EC"/>
    <w:rsid w:val="0059140A"/>
    <w:rsid w:val="005A0D5E"/>
    <w:rsid w:val="005A12A9"/>
    <w:rsid w:val="005A209C"/>
    <w:rsid w:val="005A2814"/>
    <w:rsid w:val="005A32AE"/>
    <w:rsid w:val="005A3F44"/>
    <w:rsid w:val="005A581A"/>
    <w:rsid w:val="005A5E26"/>
    <w:rsid w:val="005A711F"/>
    <w:rsid w:val="005B08FD"/>
    <w:rsid w:val="005B0CDC"/>
    <w:rsid w:val="005B6956"/>
    <w:rsid w:val="005B7A8A"/>
    <w:rsid w:val="005C11B4"/>
    <w:rsid w:val="005C3B29"/>
    <w:rsid w:val="005D113B"/>
    <w:rsid w:val="005D20D0"/>
    <w:rsid w:val="005D3BD7"/>
    <w:rsid w:val="005D4F3B"/>
    <w:rsid w:val="005D5E12"/>
    <w:rsid w:val="005D70FD"/>
    <w:rsid w:val="005D765A"/>
    <w:rsid w:val="005E3DEF"/>
    <w:rsid w:val="005E4085"/>
    <w:rsid w:val="005E6020"/>
    <w:rsid w:val="005E631A"/>
    <w:rsid w:val="005E7C0F"/>
    <w:rsid w:val="005F451F"/>
    <w:rsid w:val="00601208"/>
    <w:rsid w:val="00602E18"/>
    <w:rsid w:val="00603325"/>
    <w:rsid w:val="0060675F"/>
    <w:rsid w:val="00610953"/>
    <w:rsid w:val="00613BCD"/>
    <w:rsid w:val="006141E3"/>
    <w:rsid w:val="00616686"/>
    <w:rsid w:val="00617CDF"/>
    <w:rsid w:val="006222B9"/>
    <w:rsid w:val="0062412C"/>
    <w:rsid w:val="006241AB"/>
    <w:rsid w:val="00624918"/>
    <w:rsid w:val="00624D45"/>
    <w:rsid w:val="006269C1"/>
    <w:rsid w:val="00630BBC"/>
    <w:rsid w:val="00631767"/>
    <w:rsid w:val="00632B41"/>
    <w:rsid w:val="006371E8"/>
    <w:rsid w:val="00637C00"/>
    <w:rsid w:val="006400FE"/>
    <w:rsid w:val="00643CBE"/>
    <w:rsid w:val="00644977"/>
    <w:rsid w:val="0064797E"/>
    <w:rsid w:val="0065550B"/>
    <w:rsid w:val="0066103A"/>
    <w:rsid w:val="00661FFE"/>
    <w:rsid w:val="0066267F"/>
    <w:rsid w:val="00665D87"/>
    <w:rsid w:val="006673F8"/>
    <w:rsid w:val="00671FAB"/>
    <w:rsid w:val="00673D3D"/>
    <w:rsid w:val="00675F6A"/>
    <w:rsid w:val="006830D2"/>
    <w:rsid w:val="006847F7"/>
    <w:rsid w:val="00684E93"/>
    <w:rsid w:val="0068592C"/>
    <w:rsid w:val="00692281"/>
    <w:rsid w:val="00693FA4"/>
    <w:rsid w:val="00695AEE"/>
    <w:rsid w:val="006A2DDC"/>
    <w:rsid w:val="006A40A8"/>
    <w:rsid w:val="006A6715"/>
    <w:rsid w:val="006B1C4D"/>
    <w:rsid w:val="006B3E32"/>
    <w:rsid w:val="006B48FC"/>
    <w:rsid w:val="006C1847"/>
    <w:rsid w:val="006C7858"/>
    <w:rsid w:val="006D0860"/>
    <w:rsid w:val="006D15EB"/>
    <w:rsid w:val="006D3E9D"/>
    <w:rsid w:val="006D5D48"/>
    <w:rsid w:val="006D6AEA"/>
    <w:rsid w:val="006E13FB"/>
    <w:rsid w:val="006E559E"/>
    <w:rsid w:val="006E6B83"/>
    <w:rsid w:val="006E762B"/>
    <w:rsid w:val="006F0200"/>
    <w:rsid w:val="006F3627"/>
    <w:rsid w:val="006F6BB0"/>
    <w:rsid w:val="006F6D06"/>
    <w:rsid w:val="0070324D"/>
    <w:rsid w:val="0070441F"/>
    <w:rsid w:val="00704EEF"/>
    <w:rsid w:val="007100D3"/>
    <w:rsid w:val="007124C6"/>
    <w:rsid w:val="00714B19"/>
    <w:rsid w:val="0071640F"/>
    <w:rsid w:val="00724327"/>
    <w:rsid w:val="007243BF"/>
    <w:rsid w:val="00725F19"/>
    <w:rsid w:val="00730F8A"/>
    <w:rsid w:val="00733486"/>
    <w:rsid w:val="007360DD"/>
    <w:rsid w:val="007369F7"/>
    <w:rsid w:val="007370DB"/>
    <w:rsid w:val="00737E75"/>
    <w:rsid w:val="0074196F"/>
    <w:rsid w:val="00743D20"/>
    <w:rsid w:val="00746511"/>
    <w:rsid w:val="007472F6"/>
    <w:rsid w:val="00752C0C"/>
    <w:rsid w:val="00752D00"/>
    <w:rsid w:val="00755462"/>
    <w:rsid w:val="00756678"/>
    <w:rsid w:val="00762D26"/>
    <w:rsid w:val="00763710"/>
    <w:rsid w:val="007719F0"/>
    <w:rsid w:val="00771D02"/>
    <w:rsid w:val="007739CB"/>
    <w:rsid w:val="0078279B"/>
    <w:rsid w:val="00783410"/>
    <w:rsid w:val="007843A0"/>
    <w:rsid w:val="00793583"/>
    <w:rsid w:val="007937D8"/>
    <w:rsid w:val="007A4E12"/>
    <w:rsid w:val="007A56A0"/>
    <w:rsid w:val="007A56D5"/>
    <w:rsid w:val="007A5BC9"/>
    <w:rsid w:val="007B0E35"/>
    <w:rsid w:val="007B211C"/>
    <w:rsid w:val="007B42DD"/>
    <w:rsid w:val="007C09C5"/>
    <w:rsid w:val="007C0ACC"/>
    <w:rsid w:val="007C19C7"/>
    <w:rsid w:val="007C208B"/>
    <w:rsid w:val="007C23CB"/>
    <w:rsid w:val="007C3E10"/>
    <w:rsid w:val="007C53B8"/>
    <w:rsid w:val="007C7754"/>
    <w:rsid w:val="007D1C25"/>
    <w:rsid w:val="007D277E"/>
    <w:rsid w:val="007D729E"/>
    <w:rsid w:val="007E1A9F"/>
    <w:rsid w:val="007E54C5"/>
    <w:rsid w:val="007E6798"/>
    <w:rsid w:val="007F1165"/>
    <w:rsid w:val="007F2CD4"/>
    <w:rsid w:val="007F3E50"/>
    <w:rsid w:val="007F56FF"/>
    <w:rsid w:val="007F73AC"/>
    <w:rsid w:val="00800EB3"/>
    <w:rsid w:val="00801C4C"/>
    <w:rsid w:val="00803752"/>
    <w:rsid w:val="00804CF9"/>
    <w:rsid w:val="0080525D"/>
    <w:rsid w:val="008076D8"/>
    <w:rsid w:val="008125C1"/>
    <w:rsid w:val="00813DAE"/>
    <w:rsid w:val="008166EE"/>
    <w:rsid w:val="00817F84"/>
    <w:rsid w:val="00820632"/>
    <w:rsid w:val="00820841"/>
    <w:rsid w:val="0082188F"/>
    <w:rsid w:val="00821EFB"/>
    <w:rsid w:val="00821F5C"/>
    <w:rsid w:val="00822B17"/>
    <w:rsid w:val="008230EB"/>
    <w:rsid w:val="00823384"/>
    <w:rsid w:val="008233F9"/>
    <w:rsid w:val="00823E9A"/>
    <w:rsid w:val="00824472"/>
    <w:rsid w:val="008245FE"/>
    <w:rsid w:val="00824BF6"/>
    <w:rsid w:val="00833C2E"/>
    <w:rsid w:val="00834105"/>
    <w:rsid w:val="00834979"/>
    <w:rsid w:val="008357FD"/>
    <w:rsid w:val="00840B3A"/>
    <w:rsid w:val="00841903"/>
    <w:rsid w:val="00841A46"/>
    <w:rsid w:val="008421D9"/>
    <w:rsid w:val="00845139"/>
    <w:rsid w:val="00845487"/>
    <w:rsid w:val="00846E62"/>
    <w:rsid w:val="00851B4C"/>
    <w:rsid w:val="008523C0"/>
    <w:rsid w:val="00854A80"/>
    <w:rsid w:val="00855D3F"/>
    <w:rsid w:val="00856B92"/>
    <w:rsid w:val="00862B70"/>
    <w:rsid w:val="00863911"/>
    <w:rsid w:val="008647CB"/>
    <w:rsid w:val="00864E4F"/>
    <w:rsid w:val="00867BCF"/>
    <w:rsid w:val="00871146"/>
    <w:rsid w:val="00873FC1"/>
    <w:rsid w:val="008751E2"/>
    <w:rsid w:val="00881405"/>
    <w:rsid w:val="00881578"/>
    <w:rsid w:val="0088357C"/>
    <w:rsid w:val="00885D08"/>
    <w:rsid w:val="00886146"/>
    <w:rsid w:val="00886336"/>
    <w:rsid w:val="008960B7"/>
    <w:rsid w:val="00896897"/>
    <w:rsid w:val="00897823"/>
    <w:rsid w:val="008978D9"/>
    <w:rsid w:val="008A0038"/>
    <w:rsid w:val="008A6F11"/>
    <w:rsid w:val="008B1B84"/>
    <w:rsid w:val="008B4F7E"/>
    <w:rsid w:val="008C1CC5"/>
    <w:rsid w:val="008C2393"/>
    <w:rsid w:val="008C34FF"/>
    <w:rsid w:val="008C7DAF"/>
    <w:rsid w:val="008D1E05"/>
    <w:rsid w:val="008D4DA8"/>
    <w:rsid w:val="008D5FAA"/>
    <w:rsid w:val="008E0AA2"/>
    <w:rsid w:val="008E2B6A"/>
    <w:rsid w:val="008E3E95"/>
    <w:rsid w:val="008E576F"/>
    <w:rsid w:val="008E5A72"/>
    <w:rsid w:val="008E629D"/>
    <w:rsid w:val="008E77BC"/>
    <w:rsid w:val="008F1CA0"/>
    <w:rsid w:val="008F26C7"/>
    <w:rsid w:val="008F468C"/>
    <w:rsid w:val="008F67AA"/>
    <w:rsid w:val="008F7AE6"/>
    <w:rsid w:val="009024C0"/>
    <w:rsid w:val="0090401D"/>
    <w:rsid w:val="00904738"/>
    <w:rsid w:val="00905755"/>
    <w:rsid w:val="00907DB7"/>
    <w:rsid w:val="00912675"/>
    <w:rsid w:val="0091508B"/>
    <w:rsid w:val="00916A2F"/>
    <w:rsid w:val="009213BA"/>
    <w:rsid w:val="00927D9A"/>
    <w:rsid w:val="0093121F"/>
    <w:rsid w:val="00931252"/>
    <w:rsid w:val="00932DBD"/>
    <w:rsid w:val="009343C2"/>
    <w:rsid w:val="00944BFA"/>
    <w:rsid w:val="00946FF5"/>
    <w:rsid w:val="00947606"/>
    <w:rsid w:val="00947BF5"/>
    <w:rsid w:val="00950ADC"/>
    <w:rsid w:val="0095246C"/>
    <w:rsid w:val="00953800"/>
    <w:rsid w:val="0095494C"/>
    <w:rsid w:val="00954989"/>
    <w:rsid w:val="00954E1B"/>
    <w:rsid w:val="00963C8A"/>
    <w:rsid w:val="009663C2"/>
    <w:rsid w:val="0096665C"/>
    <w:rsid w:val="009726A6"/>
    <w:rsid w:val="00982B7A"/>
    <w:rsid w:val="00984147"/>
    <w:rsid w:val="009850D4"/>
    <w:rsid w:val="00991366"/>
    <w:rsid w:val="009915EB"/>
    <w:rsid w:val="009927E9"/>
    <w:rsid w:val="00993729"/>
    <w:rsid w:val="00995600"/>
    <w:rsid w:val="0099593D"/>
    <w:rsid w:val="00997D3B"/>
    <w:rsid w:val="009A00D0"/>
    <w:rsid w:val="009A1037"/>
    <w:rsid w:val="009A1D10"/>
    <w:rsid w:val="009A230E"/>
    <w:rsid w:val="009A2B7F"/>
    <w:rsid w:val="009A38E6"/>
    <w:rsid w:val="009A527C"/>
    <w:rsid w:val="009A69E1"/>
    <w:rsid w:val="009A6E69"/>
    <w:rsid w:val="009B102D"/>
    <w:rsid w:val="009B353F"/>
    <w:rsid w:val="009B47F4"/>
    <w:rsid w:val="009B54F8"/>
    <w:rsid w:val="009B6CA6"/>
    <w:rsid w:val="009B6DE6"/>
    <w:rsid w:val="009B776C"/>
    <w:rsid w:val="009B791D"/>
    <w:rsid w:val="009B7F43"/>
    <w:rsid w:val="009C02D0"/>
    <w:rsid w:val="009C1305"/>
    <w:rsid w:val="009C359E"/>
    <w:rsid w:val="009C621C"/>
    <w:rsid w:val="009C786E"/>
    <w:rsid w:val="009D3561"/>
    <w:rsid w:val="009D5707"/>
    <w:rsid w:val="009D57D5"/>
    <w:rsid w:val="009E15D8"/>
    <w:rsid w:val="009E59C0"/>
    <w:rsid w:val="009E6297"/>
    <w:rsid w:val="009E6D71"/>
    <w:rsid w:val="009F162F"/>
    <w:rsid w:val="009F473F"/>
    <w:rsid w:val="009F693E"/>
    <w:rsid w:val="00A023B7"/>
    <w:rsid w:val="00A02FCC"/>
    <w:rsid w:val="00A03949"/>
    <w:rsid w:val="00A07BAC"/>
    <w:rsid w:val="00A140BE"/>
    <w:rsid w:val="00A1536A"/>
    <w:rsid w:val="00A17B12"/>
    <w:rsid w:val="00A20617"/>
    <w:rsid w:val="00A23470"/>
    <w:rsid w:val="00A2413A"/>
    <w:rsid w:val="00A25A3F"/>
    <w:rsid w:val="00A26E6C"/>
    <w:rsid w:val="00A27C8C"/>
    <w:rsid w:val="00A33277"/>
    <w:rsid w:val="00A33AA2"/>
    <w:rsid w:val="00A34773"/>
    <w:rsid w:val="00A3479E"/>
    <w:rsid w:val="00A40A9C"/>
    <w:rsid w:val="00A40D0A"/>
    <w:rsid w:val="00A40DD4"/>
    <w:rsid w:val="00A444EC"/>
    <w:rsid w:val="00A456F5"/>
    <w:rsid w:val="00A47C00"/>
    <w:rsid w:val="00A55A86"/>
    <w:rsid w:val="00A625FA"/>
    <w:rsid w:val="00A62B3A"/>
    <w:rsid w:val="00A64783"/>
    <w:rsid w:val="00A66CB4"/>
    <w:rsid w:val="00A71FD9"/>
    <w:rsid w:val="00A727CE"/>
    <w:rsid w:val="00A7307F"/>
    <w:rsid w:val="00A74590"/>
    <w:rsid w:val="00A753AC"/>
    <w:rsid w:val="00A75A7C"/>
    <w:rsid w:val="00A76EA9"/>
    <w:rsid w:val="00A77BEB"/>
    <w:rsid w:val="00A85EF1"/>
    <w:rsid w:val="00A87338"/>
    <w:rsid w:val="00A920F3"/>
    <w:rsid w:val="00A93C85"/>
    <w:rsid w:val="00A9462A"/>
    <w:rsid w:val="00A94E7A"/>
    <w:rsid w:val="00A96363"/>
    <w:rsid w:val="00A97075"/>
    <w:rsid w:val="00A97F41"/>
    <w:rsid w:val="00AA0990"/>
    <w:rsid w:val="00AA1207"/>
    <w:rsid w:val="00AA15E0"/>
    <w:rsid w:val="00AA6E7F"/>
    <w:rsid w:val="00AB23C3"/>
    <w:rsid w:val="00AC0624"/>
    <w:rsid w:val="00AC2C78"/>
    <w:rsid w:val="00AC2D73"/>
    <w:rsid w:val="00AC3BAA"/>
    <w:rsid w:val="00AC4B74"/>
    <w:rsid w:val="00AC5334"/>
    <w:rsid w:val="00AC68BC"/>
    <w:rsid w:val="00AD2A88"/>
    <w:rsid w:val="00AE1930"/>
    <w:rsid w:val="00AE3D52"/>
    <w:rsid w:val="00AE64A6"/>
    <w:rsid w:val="00AF0D0B"/>
    <w:rsid w:val="00AF2985"/>
    <w:rsid w:val="00AF3CBB"/>
    <w:rsid w:val="00AF4252"/>
    <w:rsid w:val="00AF4D9D"/>
    <w:rsid w:val="00AF63DA"/>
    <w:rsid w:val="00B0016D"/>
    <w:rsid w:val="00B0519F"/>
    <w:rsid w:val="00B11BE2"/>
    <w:rsid w:val="00B145EB"/>
    <w:rsid w:val="00B14CEF"/>
    <w:rsid w:val="00B20E25"/>
    <w:rsid w:val="00B21156"/>
    <w:rsid w:val="00B2172F"/>
    <w:rsid w:val="00B224CC"/>
    <w:rsid w:val="00B2733E"/>
    <w:rsid w:val="00B275FF"/>
    <w:rsid w:val="00B27ED4"/>
    <w:rsid w:val="00B310ED"/>
    <w:rsid w:val="00B36B1C"/>
    <w:rsid w:val="00B37026"/>
    <w:rsid w:val="00B37110"/>
    <w:rsid w:val="00B3746A"/>
    <w:rsid w:val="00B54DFE"/>
    <w:rsid w:val="00B552A2"/>
    <w:rsid w:val="00B647B8"/>
    <w:rsid w:val="00B664EA"/>
    <w:rsid w:val="00B6652F"/>
    <w:rsid w:val="00B722B7"/>
    <w:rsid w:val="00B723E2"/>
    <w:rsid w:val="00B72FBD"/>
    <w:rsid w:val="00B74CE2"/>
    <w:rsid w:val="00B766FC"/>
    <w:rsid w:val="00B7692F"/>
    <w:rsid w:val="00B76EF7"/>
    <w:rsid w:val="00B81310"/>
    <w:rsid w:val="00B81EDD"/>
    <w:rsid w:val="00B842A6"/>
    <w:rsid w:val="00B9235B"/>
    <w:rsid w:val="00B9277C"/>
    <w:rsid w:val="00B95A47"/>
    <w:rsid w:val="00BA1A67"/>
    <w:rsid w:val="00BA312E"/>
    <w:rsid w:val="00BA61D4"/>
    <w:rsid w:val="00BB2207"/>
    <w:rsid w:val="00BB22CE"/>
    <w:rsid w:val="00BB542B"/>
    <w:rsid w:val="00BB7E93"/>
    <w:rsid w:val="00BC2585"/>
    <w:rsid w:val="00BC48F9"/>
    <w:rsid w:val="00BC4C42"/>
    <w:rsid w:val="00BC6B3D"/>
    <w:rsid w:val="00BC6F08"/>
    <w:rsid w:val="00BD0640"/>
    <w:rsid w:val="00BD0FD3"/>
    <w:rsid w:val="00BD34BA"/>
    <w:rsid w:val="00BE0804"/>
    <w:rsid w:val="00BE285B"/>
    <w:rsid w:val="00BE2A68"/>
    <w:rsid w:val="00BE6CBF"/>
    <w:rsid w:val="00BF1FC1"/>
    <w:rsid w:val="00BF38FD"/>
    <w:rsid w:val="00BF4B89"/>
    <w:rsid w:val="00BF4E37"/>
    <w:rsid w:val="00C013CB"/>
    <w:rsid w:val="00C01431"/>
    <w:rsid w:val="00C014CB"/>
    <w:rsid w:val="00C0432C"/>
    <w:rsid w:val="00C05794"/>
    <w:rsid w:val="00C06FAE"/>
    <w:rsid w:val="00C159C3"/>
    <w:rsid w:val="00C16A75"/>
    <w:rsid w:val="00C2078A"/>
    <w:rsid w:val="00C22A5E"/>
    <w:rsid w:val="00C22B3F"/>
    <w:rsid w:val="00C26831"/>
    <w:rsid w:val="00C3003A"/>
    <w:rsid w:val="00C318D3"/>
    <w:rsid w:val="00C34F5E"/>
    <w:rsid w:val="00C37481"/>
    <w:rsid w:val="00C454B4"/>
    <w:rsid w:val="00C471FE"/>
    <w:rsid w:val="00C50ED3"/>
    <w:rsid w:val="00C53D9A"/>
    <w:rsid w:val="00C55826"/>
    <w:rsid w:val="00C55B28"/>
    <w:rsid w:val="00C56552"/>
    <w:rsid w:val="00C56AC0"/>
    <w:rsid w:val="00C57F54"/>
    <w:rsid w:val="00C61FDC"/>
    <w:rsid w:val="00C625BD"/>
    <w:rsid w:val="00C62B9E"/>
    <w:rsid w:val="00C63B85"/>
    <w:rsid w:val="00C648E9"/>
    <w:rsid w:val="00C66A44"/>
    <w:rsid w:val="00C6729C"/>
    <w:rsid w:val="00C73518"/>
    <w:rsid w:val="00C7363F"/>
    <w:rsid w:val="00C7624B"/>
    <w:rsid w:val="00C7728C"/>
    <w:rsid w:val="00C801CA"/>
    <w:rsid w:val="00C82F00"/>
    <w:rsid w:val="00C833E5"/>
    <w:rsid w:val="00C85602"/>
    <w:rsid w:val="00C859C3"/>
    <w:rsid w:val="00C85AE2"/>
    <w:rsid w:val="00C85BC4"/>
    <w:rsid w:val="00C9049F"/>
    <w:rsid w:val="00C91F45"/>
    <w:rsid w:val="00C95526"/>
    <w:rsid w:val="00CA20B5"/>
    <w:rsid w:val="00CA288E"/>
    <w:rsid w:val="00CA4730"/>
    <w:rsid w:val="00CA543B"/>
    <w:rsid w:val="00CA5DDD"/>
    <w:rsid w:val="00CA6822"/>
    <w:rsid w:val="00CB15CF"/>
    <w:rsid w:val="00CB1789"/>
    <w:rsid w:val="00CB2980"/>
    <w:rsid w:val="00CB4144"/>
    <w:rsid w:val="00CB50B0"/>
    <w:rsid w:val="00CB50BF"/>
    <w:rsid w:val="00CB5D91"/>
    <w:rsid w:val="00CB659D"/>
    <w:rsid w:val="00CB7AE4"/>
    <w:rsid w:val="00CC2062"/>
    <w:rsid w:val="00CC368A"/>
    <w:rsid w:val="00CD06FB"/>
    <w:rsid w:val="00CD182F"/>
    <w:rsid w:val="00CD49E7"/>
    <w:rsid w:val="00CE12D4"/>
    <w:rsid w:val="00CE1A80"/>
    <w:rsid w:val="00CE1FE0"/>
    <w:rsid w:val="00CE28C2"/>
    <w:rsid w:val="00CE6E1E"/>
    <w:rsid w:val="00CE6F73"/>
    <w:rsid w:val="00CE7EBA"/>
    <w:rsid w:val="00CF07C8"/>
    <w:rsid w:val="00CF118A"/>
    <w:rsid w:val="00CF17B5"/>
    <w:rsid w:val="00CF54FA"/>
    <w:rsid w:val="00CF71D3"/>
    <w:rsid w:val="00CF7922"/>
    <w:rsid w:val="00D00369"/>
    <w:rsid w:val="00D02B4D"/>
    <w:rsid w:val="00D03E0C"/>
    <w:rsid w:val="00D048C9"/>
    <w:rsid w:val="00D06B35"/>
    <w:rsid w:val="00D07F21"/>
    <w:rsid w:val="00D14362"/>
    <w:rsid w:val="00D212A9"/>
    <w:rsid w:val="00D22664"/>
    <w:rsid w:val="00D302CE"/>
    <w:rsid w:val="00D32ED0"/>
    <w:rsid w:val="00D41ED7"/>
    <w:rsid w:val="00D4286B"/>
    <w:rsid w:val="00D42F08"/>
    <w:rsid w:val="00D507DA"/>
    <w:rsid w:val="00D51659"/>
    <w:rsid w:val="00D5395F"/>
    <w:rsid w:val="00D53DBB"/>
    <w:rsid w:val="00D53DC4"/>
    <w:rsid w:val="00D556FD"/>
    <w:rsid w:val="00D55C36"/>
    <w:rsid w:val="00D566B0"/>
    <w:rsid w:val="00D63BC4"/>
    <w:rsid w:val="00D64867"/>
    <w:rsid w:val="00D661D8"/>
    <w:rsid w:val="00D664BF"/>
    <w:rsid w:val="00D66E0B"/>
    <w:rsid w:val="00D673D2"/>
    <w:rsid w:val="00D677A6"/>
    <w:rsid w:val="00D677DF"/>
    <w:rsid w:val="00D6780D"/>
    <w:rsid w:val="00D70C06"/>
    <w:rsid w:val="00D71254"/>
    <w:rsid w:val="00D7336E"/>
    <w:rsid w:val="00D74CF8"/>
    <w:rsid w:val="00D817F2"/>
    <w:rsid w:val="00D81847"/>
    <w:rsid w:val="00D819DD"/>
    <w:rsid w:val="00D84E9A"/>
    <w:rsid w:val="00D857A7"/>
    <w:rsid w:val="00D857CA"/>
    <w:rsid w:val="00D86987"/>
    <w:rsid w:val="00D87AAE"/>
    <w:rsid w:val="00D90DCE"/>
    <w:rsid w:val="00D95D42"/>
    <w:rsid w:val="00D96D1B"/>
    <w:rsid w:val="00DA09CD"/>
    <w:rsid w:val="00DA18CC"/>
    <w:rsid w:val="00DA469E"/>
    <w:rsid w:val="00DA5B25"/>
    <w:rsid w:val="00DB0976"/>
    <w:rsid w:val="00DB17B6"/>
    <w:rsid w:val="00DB1D7A"/>
    <w:rsid w:val="00DB4CF8"/>
    <w:rsid w:val="00DB5187"/>
    <w:rsid w:val="00DC2007"/>
    <w:rsid w:val="00DC37AF"/>
    <w:rsid w:val="00DC384F"/>
    <w:rsid w:val="00DC4DC1"/>
    <w:rsid w:val="00DC75F0"/>
    <w:rsid w:val="00DD07EB"/>
    <w:rsid w:val="00DD0965"/>
    <w:rsid w:val="00DD1CF8"/>
    <w:rsid w:val="00DD221B"/>
    <w:rsid w:val="00DD3ACB"/>
    <w:rsid w:val="00DD5A7B"/>
    <w:rsid w:val="00DE1911"/>
    <w:rsid w:val="00DE22A5"/>
    <w:rsid w:val="00DE60BF"/>
    <w:rsid w:val="00DF2233"/>
    <w:rsid w:val="00DF255E"/>
    <w:rsid w:val="00DF6A79"/>
    <w:rsid w:val="00DF755B"/>
    <w:rsid w:val="00E00A98"/>
    <w:rsid w:val="00E00AF8"/>
    <w:rsid w:val="00E00F2D"/>
    <w:rsid w:val="00E01280"/>
    <w:rsid w:val="00E02AB5"/>
    <w:rsid w:val="00E072B3"/>
    <w:rsid w:val="00E115D5"/>
    <w:rsid w:val="00E128B4"/>
    <w:rsid w:val="00E1608F"/>
    <w:rsid w:val="00E22776"/>
    <w:rsid w:val="00E25A58"/>
    <w:rsid w:val="00E27AE5"/>
    <w:rsid w:val="00E30105"/>
    <w:rsid w:val="00E37115"/>
    <w:rsid w:val="00E37815"/>
    <w:rsid w:val="00E37E56"/>
    <w:rsid w:val="00E463F1"/>
    <w:rsid w:val="00E500F0"/>
    <w:rsid w:val="00E559F7"/>
    <w:rsid w:val="00E60972"/>
    <w:rsid w:val="00E615A3"/>
    <w:rsid w:val="00E63188"/>
    <w:rsid w:val="00E6501C"/>
    <w:rsid w:val="00E65C76"/>
    <w:rsid w:val="00E7204F"/>
    <w:rsid w:val="00E72CC9"/>
    <w:rsid w:val="00E74974"/>
    <w:rsid w:val="00E764E2"/>
    <w:rsid w:val="00E8037F"/>
    <w:rsid w:val="00E80D82"/>
    <w:rsid w:val="00E81FCE"/>
    <w:rsid w:val="00E84150"/>
    <w:rsid w:val="00E8524D"/>
    <w:rsid w:val="00E852CF"/>
    <w:rsid w:val="00E85D37"/>
    <w:rsid w:val="00E86A13"/>
    <w:rsid w:val="00E900B9"/>
    <w:rsid w:val="00E90392"/>
    <w:rsid w:val="00E913C5"/>
    <w:rsid w:val="00E91F3D"/>
    <w:rsid w:val="00E957D6"/>
    <w:rsid w:val="00EA02DC"/>
    <w:rsid w:val="00EA1D46"/>
    <w:rsid w:val="00EA27B2"/>
    <w:rsid w:val="00EA320C"/>
    <w:rsid w:val="00EA38EC"/>
    <w:rsid w:val="00EA68BD"/>
    <w:rsid w:val="00EA6E6D"/>
    <w:rsid w:val="00EB526F"/>
    <w:rsid w:val="00EB6733"/>
    <w:rsid w:val="00EB7D38"/>
    <w:rsid w:val="00EC22B4"/>
    <w:rsid w:val="00EC48F5"/>
    <w:rsid w:val="00EC4B2A"/>
    <w:rsid w:val="00EC521C"/>
    <w:rsid w:val="00EC55EA"/>
    <w:rsid w:val="00EC5C93"/>
    <w:rsid w:val="00EC6032"/>
    <w:rsid w:val="00EC69E4"/>
    <w:rsid w:val="00EC6D46"/>
    <w:rsid w:val="00ED094D"/>
    <w:rsid w:val="00ED3548"/>
    <w:rsid w:val="00ED544B"/>
    <w:rsid w:val="00EE245B"/>
    <w:rsid w:val="00EE2E75"/>
    <w:rsid w:val="00EE7E78"/>
    <w:rsid w:val="00EF3210"/>
    <w:rsid w:val="00EF332B"/>
    <w:rsid w:val="00EF354E"/>
    <w:rsid w:val="00EF3993"/>
    <w:rsid w:val="00EF4295"/>
    <w:rsid w:val="00F007F4"/>
    <w:rsid w:val="00F01F37"/>
    <w:rsid w:val="00F041A3"/>
    <w:rsid w:val="00F04677"/>
    <w:rsid w:val="00F04CCC"/>
    <w:rsid w:val="00F04F9B"/>
    <w:rsid w:val="00F05682"/>
    <w:rsid w:val="00F0571C"/>
    <w:rsid w:val="00F05EE6"/>
    <w:rsid w:val="00F064D8"/>
    <w:rsid w:val="00F07063"/>
    <w:rsid w:val="00F07086"/>
    <w:rsid w:val="00F11C6F"/>
    <w:rsid w:val="00F127B5"/>
    <w:rsid w:val="00F15989"/>
    <w:rsid w:val="00F15E75"/>
    <w:rsid w:val="00F22FC1"/>
    <w:rsid w:val="00F2439B"/>
    <w:rsid w:val="00F24414"/>
    <w:rsid w:val="00F26622"/>
    <w:rsid w:val="00F2679A"/>
    <w:rsid w:val="00F26D29"/>
    <w:rsid w:val="00F30B9B"/>
    <w:rsid w:val="00F31F0C"/>
    <w:rsid w:val="00F37E55"/>
    <w:rsid w:val="00F42FE0"/>
    <w:rsid w:val="00F43065"/>
    <w:rsid w:val="00F45CF2"/>
    <w:rsid w:val="00F469C8"/>
    <w:rsid w:val="00F4797A"/>
    <w:rsid w:val="00F504ED"/>
    <w:rsid w:val="00F51B6C"/>
    <w:rsid w:val="00F52FFB"/>
    <w:rsid w:val="00F53C8C"/>
    <w:rsid w:val="00F61E71"/>
    <w:rsid w:val="00F63881"/>
    <w:rsid w:val="00F6418E"/>
    <w:rsid w:val="00F672B6"/>
    <w:rsid w:val="00F72D91"/>
    <w:rsid w:val="00F74754"/>
    <w:rsid w:val="00F747DE"/>
    <w:rsid w:val="00F805A4"/>
    <w:rsid w:val="00F82980"/>
    <w:rsid w:val="00F832CB"/>
    <w:rsid w:val="00F836AC"/>
    <w:rsid w:val="00F83C2E"/>
    <w:rsid w:val="00F915A7"/>
    <w:rsid w:val="00F91F25"/>
    <w:rsid w:val="00F928F8"/>
    <w:rsid w:val="00F94860"/>
    <w:rsid w:val="00FA20D3"/>
    <w:rsid w:val="00FA2482"/>
    <w:rsid w:val="00FA2504"/>
    <w:rsid w:val="00FA2DB1"/>
    <w:rsid w:val="00FA605E"/>
    <w:rsid w:val="00FA629B"/>
    <w:rsid w:val="00FA78E6"/>
    <w:rsid w:val="00FA7989"/>
    <w:rsid w:val="00FB178E"/>
    <w:rsid w:val="00FB4A4F"/>
    <w:rsid w:val="00FB605F"/>
    <w:rsid w:val="00FB73BF"/>
    <w:rsid w:val="00FB7907"/>
    <w:rsid w:val="00FC0ABA"/>
    <w:rsid w:val="00FC477A"/>
    <w:rsid w:val="00FC5144"/>
    <w:rsid w:val="00FD5BBE"/>
    <w:rsid w:val="00FE4C34"/>
    <w:rsid w:val="00FE5BF4"/>
    <w:rsid w:val="00FE73BF"/>
    <w:rsid w:val="00FF16A2"/>
    <w:rsid w:val="00FF4902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0C3BD"/>
  <w15:chartTrackingRefBased/>
  <w15:docId w15:val="{D37E8E06-0661-4D7C-AC51-A4B5C4C8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3BD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C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D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2004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曾 双和</cp:lastModifiedBy>
  <cp:revision>9</cp:revision>
  <dcterms:created xsi:type="dcterms:W3CDTF">2019-11-08T02:02:00Z</dcterms:created>
  <dcterms:modified xsi:type="dcterms:W3CDTF">2019-11-19T04:06:00Z</dcterms:modified>
</cp:coreProperties>
</file>